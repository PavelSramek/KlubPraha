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i/>
          <w:u w:val="single"/>
        </w:rPr>
      </w:pPr>
      <w:bookmarkStart w:id="0" w:name="_GoBack"/>
      <w:bookmarkEnd w:id="0"/>
      <w:r>
        <w:rPr>
          <w:i/>
          <w:u w:val="single"/>
        </w:rPr>
        <w:t>Příloha č. 1 k usnesení Rady HMP č. 3203 ze dne 22. 12. 2015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/>
      </w:pPr>
      <w:r>
        <w:rPr/>
        <w:t>Návrh</w:t>
      </w:r>
    </w:p>
    <w:p>
      <w:pPr>
        <w:pStyle w:val="Normal"/>
        <w:jc w:val="center"/>
        <w:outlineLvl w:val="0"/>
        <w:rPr>
          <w:b/>
        </w:rPr>
      </w:pPr>
      <w:r>
        <w:rPr>
          <w:b/>
        </w:rPr>
        <w:t>OBECNĚ ZÁVAZNÁ VYHLÁŠKA</w:t>
      </w:r>
    </w:p>
    <w:p>
      <w:pPr>
        <w:pStyle w:val="Normal"/>
        <w:jc w:val="center"/>
        <w:outlineLvl w:val="0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  <w:t xml:space="preserve">o omezujících opatřeních k zabezpečení místních záležitostí veřejného pořádku v souvislosti </w:t>
      </w:r>
      <w:bookmarkStart w:id="1" w:name="__DdeLink__402_671593830"/>
      <w:r>
        <w:rPr>
          <w:b/>
        </w:rPr>
        <w:t>s provozováním pouliční umělecké veřejné</w:t>
      </w:r>
      <w:r>
        <w:rPr>
          <w:b/>
          <w:color w:val="FF0000"/>
        </w:rPr>
        <w:t xml:space="preserve"> </w:t>
      </w:r>
      <w:r>
        <w:rPr>
          <w:b/>
        </w:rPr>
        <w:t>produkce</w:t>
      </w:r>
      <w:bookmarkEnd w:id="1"/>
      <w:r>
        <w:rPr>
          <w:b/>
          <w:color w:val="FF0000"/>
        </w:rPr>
        <w:t xml:space="preserve"> </w:t>
      </w:r>
      <w:r>
        <w:rPr>
          <w:b/>
        </w:rPr>
        <w:t>na veřejně přístupných místech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Zastupitelstvo hlavního města Prahy se usneslo dne ….. vydat podle § 44 odst. 3 písm. a) zákona č. 131/2000 Sb., o hlavním městě Praze, tuto obecně závaznou vyhlášku: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§ 1</w:t>
      </w:r>
    </w:p>
    <w:p>
      <w:pPr>
        <w:pStyle w:val="Normal"/>
        <w:jc w:val="both"/>
        <w:rPr/>
      </w:pPr>
      <w:r>
        <w:rPr/>
        <w:t>Provozování pouliční umělecké veřejné</w:t>
      </w:r>
      <w:r>
        <w:rPr>
          <w:color w:val="FF0000"/>
        </w:rPr>
        <w:t xml:space="preserve"> </w:t>
      </w:r>
      <w:r>
        <w:rPr/>
        <w:t>produkce na veřejně přístupných místech je činností, jež by mohla narušit veřejný pořádek v hlavním městě Praze.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§ 2</w:t>
      </w:r>
    </w:p>
    <w:p>
      <w:pPr>
        <w:pStyle w:val="Normal"/>
        <w:jc w:val="center"/>
        <w:rPr/>
      </w:pPr>
      <w:r>
        <w:rPr/>
        <w:t>Vymezení pojmu</w:t>
      </w:r>
    </w:p>
    <w:p>
      <w:pPr>
        <w:pStyle w:val="Normal"/>
        <w:jc w:val="both"/>
        <w:rPr>
          <w:vertAlign w:val="superscript"/>
        </w:rPr>
      </w:pPr>
      <w:r>
        <w:rPr/>
        <w:t>Pouliční uměleckou veřejnou produkcí se rozumí provozování živé zejména hudební, divadelní a artistické produkce na veřejně přístupných místech. Pouliční uměleckou veřejnou produkcí nejsou veřejná vystoupení zvířat.</w:t>
      </w:r>
      <w:r>
        <w:rPr>
          <w:vertAlign w:val="superscript"/>
        </w:rPr>
        <w:t xml:space="preserve"> 1)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§ 3</w:t>
      </w:r>
    </w:p>
    <w:p>
      <w:pPr>
        <w:pStyle w:val="Normal"/>
        <w:jc w:val="both"/>
        <w:rPr/>
      </w:pPr>
      <w:r>
        <w:rPr/>
        <w:t>(1) Pouliční uměleckou veřejnou produkci lze provozovat pouze na veřejně přístupných místech pod širým nebem</w:t>
      </w:r>
      <w:ins w:id="0" w:author="Neznámý autor" w:date="2016-01-27T13:03:00Z">
        <w:r>
          <w:rPr/>
          <w:t xml:space="preserve"> </w:t>
        </w:r>
      </w:ins>
      <w:ins w:id="1" w:author="Neznámý autor" w:date="2016-01-27T13:03:00Z">
        <w:r>
          <w:rPr/>
          <w:t>a v podchodech</w:t>
        </w:r>
      </w:ins>
      <w:del w:id="2" w:author="Neznámý autor" w:date="2016-01-26T14:42:00Z">
        <w:r>
          <w:rPr/>
          <w:delText xml:space="preserve">. </w:delText>
        </w:r>
      </w:del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(2) Na území památkové rezervace</w:t>
      </w:r>
      <w:r>
        <w:rPr>
          <w:vertAlign w:val="superscript"/>
        </w:rPr>
        <w:t xml:space="preserve">2) </w:t>
      </w:r>
      <w:r>
        <w:rPr/>
        <w:t>:</w:t>
      </w:r>
    </w:p>
    <w:p>
      <w:pPr>
        <w:pStyle w:val="Normal"/>
        <w:jc w:val="both"/>
        <w:rPr/>
      </w:pPr>
      <w:r>
        <w:rPr/>
        <w:t xml:space="preserve">a) </w:t>
      </w:r>
      <w:del w:id="3" w:author="Neznámý autor" w:date="2016-01-26T14:47:00Z">
        <w:r>
          <w:rPr/>
          <w:delText>lze</w:delText>
        </w:r>
      </w:del>
      <w:ins w:id="4" w:author="Neznámý autor" w:date="2016-01-26T14:47:00Z">
        <w:r>
          <w:rPr/>
          <w:t>je zakázáno provozo</w:t>
        </w:r>
      </w:ins>
      <w:ins w:id="5" w:author="Neznámý autor" w:date="2016-01-26T14:48:00Z">
        <w:r>
          <w:rPr/>
          <w:t>vat</w:t>
        </w:r>
      </w:ins>
      <w:r>
        <w:rPr>
          <w:vertAlign w:val="superscript"/>
        </w:rPr>
        <w:t xml:space="preserve"> </w:t>
      </w:r>
      <w:r>
        <w:rPr/>
        <w:t>akustické produkce</w:t>
      </w:r>
      <w:del w:id="6" w:author="Neznámý autor" w:date="2016-01-26T14:48:00Z">
        <w:r>
          <w:rPr/>
          <w:delText xml:space="preserve"> provozovat</w:delText>
        </w:r>
      </w:del>
      <w:del w:id="7" w:author="Neznámý autor" w:date="2016-01-26T14:47:00Z">
        <w:r>
          <w:rPr/>
          <w:delText xml:space="preserve"> </w:delText>
        </w:r>
      </w:del>
      <w:del w:id="8" w:author="Neznámý autor" w:date="2016-01-26T14:22:00Z">
        <w:r>
          <w:rPr/>
          <w:delText>výhradně bez použití přídavných zesilovacích zařízení,</w:delText>
        </w:r>
      </w:del>
      <w:ins w:id="9" w:author="Neznámý autor" w:date="2016-01-26T14:47:00Z">
        <w:r>
          <w:rPr/>
          <w:t xml:space="preserve"> </w:t>
        </w:r>
      </w:ins>
      <w:ins w:id="10" w:author="Neznámý autor" w:date="2016-01-26T14:22:00Z">
        <w:r>
          <w:rPr/>
          <w:t xml:space="preserve">s použitím přídavného zesilovacího zařízení s maximálním výkonem </w:t>
        </w:r>
      </w:ins>
      <w:ins w:id="11" w:author="Neznámý autor" w:date="2016-01-26T14:48:00Z">
        <w:r>
          <w:rPr/>
          <w:t xml:space="preserve">přesahujícím </w:t>
        </w:r>
      </w:ins>
      <w:ins w:id="12" w:author="Neznámý autor" w:date="2016-01-26T14:23:00Z">
        <w:r>
          <w:rPr/>
          <w:t>15 watt</w:t>
        </w:r>
      </w:ins>
      <w:ins w:id="13" w:author="Neznámý autor" w:date="2016-01-26T14:23:00Z">
        <w:r>
          <w:rPr/>
          <w:t>ů</w:t>
        </w:r>
      </w:ins>
      <w:ins w:id="14" w:author="Neznámý autor" w:date="2016-01-26T14:23:00Z">
        <w:r>
          <w:rPr/>
          <w:t xml:space="preserve">. </w:t>
        </w:r>
      </w:ins>
    </w:p>
    <w:p>
      <w:pPr>
        <w:pStyle w:val="Normal"/>
        <w:jc w:val="both"/>
        <w:rPr/>
      </w:pPr>
      <w:r>
        <w:rPr/>
        <w:t xml:space="preserve">b) je zakázáno používat </w:t>
      </w:r>
      <w:del w:id="15" w:author="Neznámý autor" w:date="2016-01-26T14:25:00Z">
        <w:r>
          <w:rPr/>
          <w:delText xml:space="preserve">hlasité hudební nástroje, např. bicí nástroje, hlasité etnické nástroje či předměty, jsou-li použity namísto hudebních nástrojů, </w:delText>
        </w:r>
      </w:del>
      <w:ins w:id="16" w:author="Neznámý autor" w:date="2016-01-26T14:25:00Z">
        <w:r>
          <w:rPr/>
          <w:t xml:space="preserve"> velké bubny s rozměrem nad 14 palců, bicí soupravy a perkusní soupravy (conga); </w:t>
        </w:r>
      </w:ins>
      <w:ins w:id="17" w:author="Neznámý autor" w:date="2016-01-27T13:04:00Z">
        <w:r>
          <w:rPr/>
          <w:t>povoleny jsou malé rytmické nástroje, zejména djembe, cajon, bongo, hang drum, ruční perkusní nástroje a podobné</w:t>
        </w:r>
      </w:ins>
      <w:ins w:id="18" w:author="Neznámý autor" w:date="2016-01-26T14:25:00Z">
        <w:r>
          <w:rPr/>
          <w:t xml:space="preserve">. </w:t>
        </w:r>
      </w:ins>
      <w:ins w:id="19" w:author="Neznámý autor" w:date="2016-01-26T14:25:00Z">
        <w:r>
          <w:rPr/>
          <w:t>V</w:t>
        </w:r>
      </w:ins>
      <w:ins w:id="20" w:author="Neznámý autor" w:date="2016-01-26T14:25:00Z">
        <w:r>
          <w:rPr/>
          <w:t xml:space="preserve">irbl, hi-hat </w:t>
        </w:r>
      </w:ins>
      <w:ins w:id="21" w:author="Neznámý autor" w:date="2016-01-26T14:25:00Z">
        <w:r>
          <w:rPr/>
          <w:t xml:space="preserve">a další nástroje používané v </w:t>
        </w:r>
      </w:ins>
      <w:ins w:id="22" w:author="Neznámý autor" w:date="2016-01-27T13:06:00Z">
        <w:r>
          <w:rPr/>
          <w:t xml:space="preserve">klasické bicí </w:t>
        </w:r>
      </w:ins>
      <w:ins w:id="23" w:author="Neznámý autor" w:date="2016-01-27T13:06:00Z">
        <w:r>
          <w:rPr/>
          <w:t>soupravě</w:t>
        </w:r>
      </w:ins>
      <w:ins w:id="24" w:author="Neznámý autor" w:date="2016-01-27T13:06:00Z">
        <w:r>
          <w:rPr/>
          <w:t xml:space="preserve"> </w:t>
        </w:r>
      </w:ins>
      <w:ins w:id="25" w:author="Neznámý autor" w:date="2016-01-27T13:06:00Z">
        <w:r>
          <w:rPr/>
          <w:t>je povoleno</w:t>
        </w:r>
      </w:ins>
      <w:ins w:id="26" w:author="Neznámý autor" w:date="2016-01-26T14:25:00Z">
        <w:r>
          <w:rPr/>
          <w:t xml:space="preserve"> používat pouze s metličkami</w:t>
        </w:r>
      </w:ins>
      <w:ins w:id="27" w:author="Neznámý autor" w:date="2016-01-26T14:26:00Z">
        <w:r>
          <w:rPr/>
          <w:t xml:space="preserve">. </w:t>
        </w:r>
      </w:ins>
    </w:p>
    <w:p>
      <w:pPr>
        <w:pStyle w:val="Normal"/>
        <w:jc w:val="both"/>
        <w:rPr/>
      </w:pPr>
      <w:r>
        <w:rPr/>
        <w:t xml:space="preserve">c) </w:t>
      </w:r>
      <w:del w:id="28" w:author="Neznámý autor" w:date="2016-01-26T14:27:00Z">
        <w:r>
          <w:rPr/>
          <w:delText>je zakázáno používat dudy a dechové nástroje vydávající vysoké tóny, zejména pikoly nebo hoboje,</w:delText>
        </w:r>
      </w:del>
      <w:ins w:id="29" w:author="Neznámý autor" w:date="2016-01-26T14:27:00Z">
        <w:r>
          <w:rPr/>
          <w:t xml:space="preserve"> Je zakázáno používat Skotské dudy. Flétny a žesťové nástroje nesmí být použity s využitím přídavného zesilovacího zařízení. </w:t>
        </w:r>
      </w:ins>
    </w:p>
    <w:p>
      <w:pPr>
        <w:pStyle w:val="Normal"/>
        <w:jc w:val="both"/>
        <w:rPr/>
      </w:pPr>
      <w:del w:id="30" w:author="Neznámý autor" w:date="2016-01-26T14:27:00Z">
        <w:r>
          <w:rPr/>
          <w:delText>d) žesťové a jiné hlasité nástroje, které to umožňují, zejména saxofony, lze při pouliční umělecké veřejné produkci používat výhradně s dusítkem.</w:delText>
        </w:r>
      </w:del>
    </w:p>
    <w:p>
      <w:pPr>
        <w:pStyle w:val="Normal"/>
        <w:rPr>
          <w:color w:val="1F497D"/>
        </w:rPr>
      </w:pPr>
      <w:r>
        <w:rPr>
          <w:color w:val="1F497D"/>
        </w:rPr>
      </w:r>
    </w:p>
    <w:p>
      <w:pPr>
        <w:pStyle w:val="Normal"/>
        <w:jc w:val="center"/>
        <w:rPr/>
      </w:pPr>
      <w:r>
        <w:rPr/>
        <w:t>§ 4</w:t>
      </w:r>
    </w:p>
    <w:p>
      <w:pPr>
        <w:pStyle w:val="Normal"/>
        <w:jc w:val="center"/>
        <w:rPr/>
      </w:pPr>
      <w:r>
        <w:rPr/>
        <w:t>Místa se zákazem pouliční umělecké veřejné produkce</w:t>
      </w:r>
    </w:p>
    <w:p>
      <w:pPr>
        <w:pStyle w:val="Normal"/>
        <w:jc w:val="both"/>
        <w:rPr/>
      </w:pPr>
      <w:r>
        <w:rPr/>
        <w:t>Pouliční umělecká veřejná produkce je zakázána na těchto místech:</w:t>
      </w:r>
    </w:p>
    <w:p>
      <w:pPr>
        <w:pStyle w:val="Normal"/>
        <w:jc w:val="both"/>
        <w:rPr/>
      </w:pPr>
      <w:r>
        <w:rPr/>
        <w:t>a) na dětských hřištích,</w:t>
      </w:r>
    </w:p>
    <w:p>
      <w:pPr>
        <w:pStyle w:val="Normal"/>
        <w:jc w:val="both"/>
        <w:rPr/>
      </w:pPr>
      <w:r>
        <w:rPr/>
        <w:t xml:space="preserve">b) u kostelů nebo jiných modliteben v době bohoslužeb a bezprostředně před a po jejich  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konání,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jc w:val="both"/>
        <w:rPr/>
      </w:pPr>
      <w:r>
        <w:rPr/>
        <w:t>c) u škol (mimo sobot, nedělí, státních svátků a školních prázdnin),</w:t>
      </w:r>
    </w:p>
    <w:p>
      <w:pPr>
        <w:pStyle w:val="Normal"/>
        <w:jc w:val="both"/>
        <w:rPr/>
      </w:pPr>
      <w:r>
        <w:rPr/>
        <w:t>d) u zdravotnických zařízení,</w:t>
      </w:r>
    </w:p>
    <w:p>
      <w:pPr>
        <w:pStyle w:val="Normal"/>
        <w:jc w:val="both"/>
        <w:rPr/>
      </w:pPr>
      <w:r>
        <w:rPr/>
        <w:t>e) v prostoru nástupních ostrůvků nebo samostatných nástupišť veřejné dopravy,</w:t>
      </w:r>
    </w:p>
    <w:p>
      <w:pPr>
        <w:pStyle w:val="Normal"/>
        <w:jc w:val="both"/>
        <w:rPr/>
      </w:pPr>
      <w:del w:id="31" w:author="Neznámý autor" w:date="2016-01-26T14:28:00Z">
        <w:r>
          <w:rPr/>
          <w:delText xml:space="preserve">f )Jugoslávská, Praha 2, v prostoru mezi křižovatkou s ulicí Legerova a křižovatkou s </w:delText>
        </w:r>
      </w:del>
    </w:p>
    <w:p>
      <w:pPr>
        <w:pStyle w:val="Normal"/>
        <w:jc w:val="both"/>
        <w:rPr/>
      </w:pPr>
      <w:del w:id="32" w:author="Neznámý autor" w:date="2016-01-26T14:28:00Z">
        <w:r>
          <w:rPr/>
          <w:delText xml:space="preserve">    </w:delText>
        </w:r>
      </w:del>
      <w:del w:id="33" w:author="Neznámý autor" w:date="2016-01-26T14:28:00Z">
        <w:r>
          <w:rPr/>
          <w:delText>ulicí Bělehradská,</w:delText>
        </w:r>
      </w:del>
    </w:p>
    <w:p>
      <w:pPr>
        <w:pStyle w:val="Normal"/>
        <w:jc w:val="both"/>
        <w:rPr/>
      </w:pPr>
      <w:del w:id="34" w:author="Neznámý autor" w:date="2016-01-26T14:50:00Z">
        <w:r>
          <w:rPr/>
          <w:delText>g</w:delText>
        </w:r>
      </w:del>
      <w:ins w:id="35" w:author="Neznámý autor" w:date="2016-01-26T14:50:00Z">
        <w:r>
          <w:rPr/>
          <w:t>f</w:t>
        </w:r>
      </w:ins>
      <w:r>
        <w:rPr/>
        <w:t>) Křižovnické náměstí, Praha 1,</w:t>
      </w:r>
    </w:p>
    <w:p>
      <w:pPr>
        <w:pStyle w:val="Normal"/>
        <w:jc w:val="both"/>
        <w:rPr/>
      </w:pPr>
      <w:del w:id="36" w:author="Neznámý autor" w:date="2016-01-26T14:29:00Z">
        <w:r>
          <w:rPr/>
          <w:delText>h) Letenské náměstí, Praha 7,</w:delText>
        </w:r>
      </w:del>
    </w:p>
    <w:p>
      <w:pPr>
        <w:pStyle w:val="Normal"/>
        <w:jc w:val="both"/>
        <w:rPr/>
      </w:pPr>
      <w:del w:id="37" w:author="Neznámý autor" w:date="2016-01-26T14:29:00Z">
        <w:r>
          <w:rPr/>
          <w:delText>i) náměstí I. P. Pavlova, Praha 2,</w:delText>
        </w:r>
      </w:del>
    </w:p>
    <w:p>
      <w:pPr>
        <w:pStyle w:val="Normal"/>
        <w:jc w:val="both"/>
        <w:rPr/>
      </w:pPr>
      <w:del w:id="38" w:author="Neznámý autor" w:date="2016-01-26T14:50:00Z">
        <w:r>
          <w:rPr/>
          <w:delText>j</w:delText>
        </w:r>
      </w:del>
      <w:ins w:id="39" w:author="Neznámý autor" w:date="2016-01-26T14:50:00Z">
        <w:r>
          <w:rPr/>
          <w:t>g</w:t>
        </w:r>
      </w:ins>
      <w:r>
        <w:rPr/>
        <w:t>) park v ulici Tusarova, č. parc. 2316/1,2 a 2316/5,6, kat. území Holešovice, Praha 7,</w:t>
      </w:r>
    </w:p>
    <w:p>
      <w:pPr>
        <w:pStyle w:val="Normal"/>
        <w:jc w:val="both"/>
        <w:rPr/>
      </w:pPr>
      <w:del w:id="40" w:author="Neznámý autor" w:date="2016-01-26T14:50:00Z">
        <w:r>
          <w:rPr/>
          <w:delText>k</w:delText>
        </w:r>
      </w:del>
      <w:ins w:id="41" w:author="Neznámý autor" w:date="2016-01-26T14:50:00Z">
        <w:r>
          <w:rPr/>
          <w:t>h</w:t>
        </w:r>
      </w:ins>
      <w:r>
        <w:rPr/>
        <w:t xml:space="preserve">) Staroměstské náměstí, Praha 1, v prostoru vymezeném na severní straně průčelím  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Staroměstské radnice a Orloje, na západní straně budovou Staroměstské náměstí č. or. 2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a ústím do Malého náměstí, na jižní straně hranicí domů Staroměstské náměstí č. or. 29, 21,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25 a 22 a na východní straně spojnicí mezi ústím ulice Železná a pietním místem popraviště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27 českých pánů (včetně tohoto místa),</w:t>
      </w:r>
    </w:p>
    <w:p>
      <w:pPr>
        <w:pStyle w:val="Normal"/>
        <w:jc w:val="both"/>
        <w:rPr/>
      </w:pPr>
      <w:del w:id="42" w:author="Neznámý autor" w:date="2016-01-26T14:29:00Z">
        <w:r>
          <w:rPr/>
          <w:delText>l)Tylovo náměstí, Praha 2.</w:delText>
        </w:r>
      </w:del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§ 5</w:t>
      </w:r>
    </w:p>
    <w:p>
      <w:pPr>
        <w:pStyle w:val="Normal"/>
        <w:jc w:val="center"/>
        <w:rPr/>
      </w:pPr>
      <w:r>
        <w:rPr/>
        <w:t>Místa se zákazem pouliční umělecké veřejné produkce ve formě akustické produkce</w:t>
      </w:r>
    </w:p>
    <w:p>
      <w:pPr>
        <w:pStyle w:val="Normal"/>
        <w:jc w:val="both"/>
        <w:rPr/>
      </w:pPr>
      <w:r>
        <w:rPr/>
        <w:t>(1) Pouliční umělecká veřejná produkce ve formě akustické produkce je zakázána na těchto místech:</w:t>
      </w:r>
    </w:p>
    <w:p>
      <w:pPr>
        <w:pStyle w:val="Normal"/>
        <w:jc w:val="both"/>
        <w:rPr/>
      </w:pPr>
      <w:r>
        <w:rPr/>
        <w:t>a) Celetná, Praha 1,</w:t>
      </w:r>
    </w:p>
    <w:p>
      <w:pPr>
        <w:pStyle w:val="Normal"/>
        <w:jc w:val="both"/>
        <w:rPr/>
      </w:pPr>
      <w:r>
        <w:rPr/>
        <w:t xml:space="preserve">b) Hradčanské náměstí, Praha 1, prostor mezi I. nádvořím Pražského hradu, Arcibiskupským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palácem a vyústěním ulic Ke Hradu a Zámecké schody,</w:t>
      </w:r>
    </w:p>
    <w:p>
      <w:pPr>
        <w:pStyle w:val="Normal"/>
        <w:jc w:val="both"/>
        <w:rPr/>
      </w:pPr>
      <w:r>
        <w:rPr/>
        <w:t>c) Husova, Praha 1,</w:t>
      </w:r>
    </w:p>
    <w:p>
      <w:pPr>
        <w:pStyle w:val="Normal"/>
        <w:jc w:val="both"/>
        <w:rPr/>
      </w:pPr>
      <w:del w:id="43" w:author="Neznámý autor" w:date="2016-01-26T14:30:00Z">
        <w:r>
          <w:rPr/>
          <w:delText>d) Jilská, Praha 1,</w:delText>
        </w:r>
      </w:del>
    </w:p>
    <w:p>
      <w:pPr>
        <w:pStyle w:val="Normal"/>
        <w:jc w:val="both"/>
        <w:rPr/>
      </w:pPr>
      <w:del w:id="44" w:author="Neznámý autor" w:date="2016-01-26T14:50:00Z">
        <w:r>
          <w:rPr/>
          <w:delText>e</w:delText>
        </w:r>
      </w:del>
      <w:ins w:id="45" w:author="Neznámý autor" w:date="2016-01-26T14:50:00Z">
        <w:r>
          <w:rPr/>
          <w:t>d</w:t>
        </w:r>
      </w:ins>
      <w:r>
        <w:rPr/>
        <w:t>) Jindřišská, Praha 1,</w:t>
      </w:r>
    </w:p>
    <w:p>
      <w:pPr>
        <w:pStyle w:val="Normal"/>
        <w:jc w:val="both"/>
        <w:rPr/>
      </w:pPr>
      <w:del w:id="46" w:author="Neznámý autor" w:date="2016-01-26T14:31:00Z">
        <w:r>
          <w:rPr/>
          <w:delText>f) Jungmannovo náměstí, Praha 1,</w:delText>
        </w:r>
      </w:del>
    </w:p>
    <w:p>
      <w:pPr>
        <w:pStyle w:val="Normal"/>
        <w:jc w:val="both"/>
        <w:rPr/>
      </w:pPr>
      <w:del w:id="47" w:author="Neznámý autor" w:date="2016-01-26T14:50:00Z">
        <w:r>
          <w:rPr/>
          <w:delText>g</w:delText>
        </w:r>
      </w:del>
      <w:ins w:id="48" w:author="Neznámý autor" w:date="2016-01-26T14:50:00Z">
        <w:r>
          <w:rPr/>
          <w:t>e</w:t>
        </w:r>
      </w:ins>
      <w:r>
        <w:rPr/>
        <w:t>) Karlova, Praha 1,</w:t>
      </w:r>
    </w:p>
    <w:p>
      <w:pPr>
        <w:pStyle w:val="Normal"/>
        <w:jc w:val="both"/>
        <w:rPr/>
      </w:pPr>
      <w:del w:id="49" w:author="Neznámý autor" w:date="2016-01-26T14:50:00Z">
        <w:r>
          <w:rPr/>
          <w:delText>h</w:delText>
        </w:r>
      </w:del>
      <w:ins w:id="50" w:author="Neznámý autor" w:date="2016-01-26T14:50:00Z">
        <w:r>
          <w:rPr/>
          <w:t>f</w:t>
        </w:r>
      </w:ins>
      <w:r>
        <w:rPr/>
        <w:t>) Kožná, Praha 1,</w:t>
      </w:r>
    </w:p>
    <w:p>
      <w:pPr>
        <w:pStyle w:val="Normal"/>
        <w:jc w:val="both"/>
        <w:rPr/>
      </w:pPr>
      <w:del w:id="51" w:author="Neznámý autor" w:date="2016-01-26T14:50:00Z">
        <w:r>
          <w:rPr/>
          <w:delText>i</w:delText>
        </w:r>
      </w:del>
      <w:ins w:id="52" w:author="Neznámý autor" w:date="2016-01-26T14:50:00Z">
        <w:r>
          <w:rPr/>
          <w:t>g</w:t>
        </w:r>
      </w:ins>
      <w:r>
        <w:rPr/>
        <w:t>) Malé náměstí, Praha 1,</w:t>
      </w:r>
    </w:p>
    <w:p>
      <w:pPr>
        <w:pStyle w:val="Normal"/>
        <w:jc w:val="both"/>
        <w:rPr/>
      </w:pPr>
      <w:del w:id="53" w:author="Neznámý autor" w:date="2016-01-26T14:50:00Z">
        <w:r>
          <w:rPr/>
          <w:delText>j</w:delText>
        </w:r>
      </w:del>
      <w:ins w:id="54" w:author="Neznámý autor" w:date="2016-01-26T14:50:00Z">
        <w:r>
          <w:rPr/>
          <w:t>h</w:t>
        </w:r>
      </w:ins>
      <w:r>
        <w:rPr/>
        <w:t>) Melantrichova, Praha 1,</w:t>
      </w:r>
    </w:p>
    <w:p>
      <w:pPr>
        <w:pStyle w:val="Normal"/>
        <w:jc w:val="both"/>
        <w:rPr/>
      </w:pPr>
      <w:del w:id="55" w:author="Neznámý autor" w:date="2016-01-26T14:50:00Z">
        <w:r>
          <w:rPr/>
          <w:delText>k</w:delText>
        </w:r>
      </w:del>
      <w:ins w:id="56" w:author="Neznámý autor" w:date="2016-01-26T14:50:00Z">
        <w:r>
          <w:rPr/>
          <w:t>i</w:t>
        </w:r>
      </w:ins>
      <w:r>
        <w:rPr/>
        <w:t>) Mostecká, Praha 1,</w:t>
      </w:r>
    </w:p>
    <w:p>
      <w:pPr>
        <w:pStyle w:val="Normal"/>
        <w:jc w:val="both"/>
        <w:rPr/>
      </w:pPr>
      <w:del w:id="57" w:author="Neznámý autor" w:date="2016-01-26T14:31:00Z">
        <w:r>
          <w:rPr/>
          <w:delText>l )  náměstí Republiky, Praha 1, v prostoru vymezeném na severní straně budovou domu č. p.  2090, spojnicí mezi domy č. p. 2090 a č. p. 1090, na západní straně průčelím domu č. p. 1090 a jeho spojnicí s Prašnou bránou, na jižní straně ústím ulice Na příkopě, budovami domů č. p. 3, 1037, domem bez č. p. a č. e.přiléhajícím k ulici Hybernská a na východní straně domem č. p. 1031 a ústím ulice V celnici  (mimo sobot a nedělí),</w:delText>
        </w:r>
      </w:del>
    </w:p>
    <w:p>
      <w:pPr>
        <w:pStyle w:val="Normal"/>
        <w:jc w:val="both"/>
        <w:rPr/>
      </w:pPr>
      <w:del w:id="58" w:author="Neznámý autor" w:date="2016-01-26T14:31:00Z">
        <w:r>
          <w:rPr/>
          <w:delText>m) Národní, Praha 1,</w:delText>
        </w:r>
      </w:del>
    </w:p>
    <w:p>
      <w:pPr>
        <w:pStyle w:val="Normal"/>
        <w:jc w:val="both"/>
        <w:rPr/>
      </w:pPr>
      <w:del w:id="59" w:author="Neznámý autor" w:date="2016-01-26T14:31:00Z">
        <w:r>
          <w:rPr/>
          <w:delText>n)  Na Perštýně, Praha 1,</w:delText>
        </w:r>
      </w:del>
    </w:p>
    <w:p>
      <w:pPr>
        <w:pStyle w:val="Normal"/>
        <w:jc w:val="both"/>
        <w:rPr/>
      </w:pPr>
      <w:del w:id="60" w:author="Neznámý autor" w:date="2016-01-26T14:32:00Z">
        <w:r>
          <w:rPr/>
          <w:delText>o)  Na příkopě, Praha 1,</w:delText>
        </w:r>
      </w:del>
    </w:p>
    <w:p>
      <w:pPr>
        <w:pStyle w:val="Normal"/>
        <w:jc w:val="both"/>
        <w:rPr/>
      </w:pPr>
      <w:del w:id="61" w:author="Neznámý autor" w:date="2016-01-26T14:50:00Z">
        <w:r>
          <w:rPr/>
          <w:delText>p</w:delText>
        </w:r>
      </w:del>
      <w:ins w:id="62" w:author="Neznámý autor" w:date="2016-01-26T14:50:00Z">
        <w:r>
          <w:rPr/>
          <w:t>j</w:t>
        </w:r>
      </w:ins>
      <w:r>
        <w:rPr/>
        <w:t>)  Na můstku, Praha 1,</w:t>
      </w:r>
    </w:p>
    <w:p>
      <w:pPr>
        <w:pStyle w:val="Normal"/>
        <w:jc w:val="both"/>
        <w:rPr/>
      </w:pPr>
      <w:del w:id="63" w:author="Neznámý autor" w:date="2016-01-26T14:32:00Z">
        <w:r>
          <w:rPr/>
          <w:delText>q)  Ovocný trh, Praha 1,</w:delText>
        </w:r>
      </w:del>
    </w:p>
    <w:p>
      <w:pPr>
        <w:pStyle w:val="Normal"/>
        <w:jc w:val="both"/>
        <w:rPr/>
      </w:pPr>
      <w:del w:id="64" w:author="Neznámý autor" w:date="2016-01-26T14:32:00Z">
        <w:r>
          <w:rPr/>
          <w:delText>r)  Vodičkova, Praha 1,</w:delText>
        </w:r>
      </w:del>
    </w:p>
    <w:p>
      <w:pPr>
        <w:pStyle w:val="Normal"/>
        <w:jc w:val="both"/>
        <w:rPr/>
      </w:pPr>
      <w:del w:id="65" w:author="Neznámý autor" w:date="2016-01-26T14:51:00Z">
        <w:r>
          <w:rPr/>
          <w:delText>s</w:delText>
        </w:r>
      </w:del>
      <w:ins w:id="66" w:author="Neznámý autor" w:date="2016-01-26T14:51:00Z">
        <w:r>
          <w:rPr/>
          <w:t>k</w:t>
        </w:r>
      </w:ins>
      <w:r>
        <w:rPr/>
        <w:t>)  Týnská, Praha 1,</w:t>
      </w:r>
    </w:p>
    <w:p>
      <w:pPr>
        <w:pStyle w:val="Normal"/>
        <w:jc w:val="both"/>
        <w:rPr/>
      </w:pPr>
      <w:del w:id="67" w:author="Neznámý autor" w:date="2016-01-26T14:51:00Z">
        <w:r>
          <w:rPr/>
          <w:delText>t</w:delText>
        </w:r>
      </w:del>
      <w:ins w:id="68" w:author="Neznámý autor" w:date="2016-01-26T14:51:00Z">
        <w:r>
          <w:rPr/>
          <w:t>l</w:t>
        </w:r>
      </w:ins>
      <w:r>
        <w:rPr/>
        <w:t>)  Týnská ulička, Praha 1,</w:t>
      </w:r>
    </w:p>
    <w:p>
      <w:pPr>
        <w:pStyle w:val="Normal"/>
        <w:ind w:left="0" w:right="142" w:hanging="0"/>
        <w:jc w:val="both"/>
        <w:rPr/>
      </w:pPr>
      <w:del w:id="69" w:author="Neznámý autor" w:date="2016-01-26T14:32:00Z">
        <w:r>
          <w:rPr/>
          <w:delText xml:space="preserve">u) Václavské náměstí, Praha 1, v prostoru mezi vyústěními ulic Na příkopě a 28. října, </w:delText>
        </w:r>
      </w:del>
    </w:p>
    <w:p>
      <w:pPr>
        <w:pStyle w:val="Normal"/>
        <w:ind w:left="0" w:right="142" w:hanging="0"/>
        <w:jc w:val="both"/>
        <w:rPr/>
      </w:pPr>
      <w:del w:id="70" w:author="Neznámý autor" w:date="2016-01-26T14:32:00Z">
        <w:r>
          <w:rPr/>
          <w:delText xml:space="preserve">Praha 1  </w:delText>
        </w:r>
      </w:del>
    </w:p>
    <w:p>
      <w:pPr>
        <w:pStyle w:val="Normal"/>
        <w:ind w:left="0" w:right="142" w:hanging="0"/>
        <w:jc w:val="both"/>
        <w:rPr/>
      </w:pPr>
      <w:del w:id="71" w:author="Neznámý autor" w:date="2016-01-26T14:51:00Z">
        <w:r>
          <w:rPr/>
          <w:delText>v</w:delText>
        </w:r>
      </w:del>
      <w:ins w:id="72" w:author="Neznámý autor" w:date="2016-01-26T14:51:00Z">
        <w:r>
          <w:rPr/>
          <w:t>m</w:t>
        </w:r>
      </w:ins>
      <w:r>
        <w:rPr/>
        <w:t>) Zámecké schody, Praha 1, v horní polovině od vyústění do Hradčanského náměstí po        dům Zámecké schody č. or. 10</w:t>
      </w:r>
    </w:p>
    <w:p>
      <w:pPr>
        <w:pStyle w:val="Normal"/>
        <w:jc w:val="both"/>
        <w:rPr/>
      </w:pPr>
      <w:del w:id="73" w:author="Neznámý autor" w:date="2016-01-26T14:51:00Z">
        <w:r>
          <w:rPr/>
          <w:delText>w</w:delText>
        </w:r>
      </w:del>
      <w:ins w:id="74" w:author="Neznámý autor" w:date="2016-01-26T14:51:00Z">
        <w:r>
          <w:rPr/>
          <w:t>n</w:t>
        </w:r>
      </w:ins>
      <w:r>
        <w:rPr/>
        <w:t>)  Železná, Praha 1,</w:t>
      </w:r>
    </w:p>
    <w:p>
      <w:pPr>
        <w:pStyle w:val="Normal"/>
        <w:ind w:left="0" w:right="-284" w:hanging="0"/>
        <w:jc w:val="both"/>
        <w:rPr/>
      </w:pPr>
      <w:del w:id="75" w:author="Neznámý autor" w:date="2016-01-26T14:51:00Z">
        <w:r>
          <w:rPr/>
          <w:delText>x</w:delText>
        </w:r>
      </w:del>
      <w:ins w:id="76" w:author="Neznámý autor" w:date="2016-01-26T14:51:00Z">
        <w:r>
          <w:rPr/>
          <w:t>o</w:t>
        </w:r>
      </w:ins>
      <w:r>
        <w:rPr/>
        <w:t>)  28. října, Praha 1.</w:t>
      </w:r>
    </w:p>
    <w:p>
      <w:pPr>
        <w:pStyle w:val="Normal"/>
        <w:ind w:left="0" w:right="-284" w:hanging="0"/>
        <w:jc w:val="both"/>
        <w:rPr/>
      </w:pPr>
      <w:r>
        <w:rPr/>
      </w:r>
    </w:p>
    <w:p>
      <w:pPr>
        <w:pStyle w:val="Normal"/>
        <w:ind w:left="0" w:right="-284" w:hanging="0"/>
        <w:jc w:val="both"/>
        <w:rPr/>
      </w:pPr>
      <w:r>
        <w:rPr/>
        <w:t xml:space="preserve">(2) Pouliční umělecká veřejná produkce ve formě akustické produkce je též zakázána do vzdálenosti </w:t>
      </w:r>
      <w:del w:id="77" w:author="Neznámý autor" w:date="2016-01-26T14:34:00Z">
        <w:r>
          <w:rPr/>
          <w:delText>25</w:delText>
        </w:r>
      </w:del>
      <w:ins w:id="78" w:author="Neznámý autor" w:date="2016-01-26T14:34:00Z">
        <w:r>
          <w:rPr/>
          <w:t>10</w:t>
        </w:r>
      </w:ins>
      <w:r>
        <w:rPr/>
        <w:t xml:space="preserve"> m od míst, na kterých je pouliční umělecká veřejná produkce zakázána v této formě.</w:t>
      </w:r>
    </w:p>
    <w:p>
      <w:pPr>
        <w:pStyle w:val="Normal"/>
        <w:ind w:left="0" w:right="-284" w:hanging="0"/>
        <w:jc w:val="both"/>
        <w:rPr/>
      </w:pPr>
      <w:r>
        <w:rPr/>
      </w:r>
    </w:p>
    <w:p>
      <w:pPr>
        <w:pStyle w:val="Normal"/>
        <w:ind w:left="0" w:right="-284" w:hanging="0"/>
        <w:jc w:val="center"/>
        <w:rPr/>
      </w:pPr>
      <w:r>
        <w:rPr/>
        <w:t>§ 6</w:t>
      </w:r>
    </w:p>
    <w:p>
      <w:pPr>
        <w:pStyle w:val="Normal"/>
        <w:jc w:val="both"/>
        <w:rPr>
          <w:vertAlign w:val="superscript"/>
        </w:rPr>
      </w:pPr>
      <w:r>
        <w:rPr/>
        <w:t>Pouliční umělecká veřejná produkce je zakázána na místech, na kterých se konají jiné akce.</w:t>
      </w:r>
      <w:r>
        <w:rPr>
          <w:vertAlign w:val="superscript"/>
        </w:rPr>
        <w:t>3)</w:t>
      </w:r>
    </w:p>
    <w:p>
      <w:pPr>
        <w:pStyle w:val="Normal"/>
        <w:jc w:val="center"/>
        <w:rPr/>
      </w:pPr>
      <w:r>
        <w:rPr/>
        <w:t>§ 7</w:t>
      </w:r>
    </w:p>
    <w:p>
      <w:pPr>
        <w:pStyle w:val="Normal"/>
        <w:jc w:val="center"/>
        <w:rPr/>
      </w:pPr>
      <w:r>
        <w:rPr/>
        <w:t>Doba provozování</w:t>
      </w:r>
    </w:p>
    <w:p>
      <w:pPr>
        <w:pStyle w:val="Normal"/>
        <w:jc w:val="both"/>
        <w:rPr/>
      </w:pPr>
      <w:r>
        <w:rPr/>
        <w:t>Pouliční uměleckou veřejnou produkci je možno provozovat v době od 9.00 do 21.00 hodin.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§ 8</w:t>
      </w:r>
    </w:p>
    <w:p>
      <w:pPr>
        <w:pStyle w:val="Normal"/>
        <w:jc w:val="center"/>
        <w:rPr/>
      </w:pPr>
      <w:r>
        <w:rPr/>
        <w:t>Provozování akustických produkcí</w:t>
      </w:r>
    </w:p>
    <w:p>
      <w:pPr>
        <w:pStyle w:val="Normal"/>
        <w:jc w:val="both"/>
        <w:rPr/>
      </w:pPr>
      <w:r>
        <w:rPr/>
        <w:t>Pouliční uměleckou veřejnou produkci ve formě akustické produkce lze</w:t>
      </w:r>
      <w:ins w:id="79" w:author="Neznámý autor" w:date="2016-01-26T14:36:00Z">
        <w:r>
          <w:rPr/>
          <w:t xml:space="preserve"> na území památkové rezervace</w:t>
        </w:r>
      </w:ins>
      <w:ins w:id="80" w:author="Neznámý autor" w:date="2016-01-26T14:36:00Z">
        <w:r>
          <w:rPr>
            <w:vertAlign w:val="superscript"/>
          </w:rPr>
          <w:t xml:space="preserve">2) </w:t>
        </w:r>
      </w:ins>
      <w:r>
        <w:rPr/>
        <w:t xml:space="preserve"> provozovat na místech nacházejících se na levém břehu Vltavy pouze v hodinách označených lichou číslovkou, na pravém břehu Vltavy je možno tuto produkci provozovat pouze v hodinách označených sudou číslovkou. Produkci je třeba ukončit vždy před uplynutím hodiny vymezené ve větě předchozí. Provozování pouliční umělecké veřejné produkce na mostech přes Vltavu a ostrovech je možné ve stejnou dobu jako v místech na levém břehu Vltavy. Levý a pravý břeh Vltavy je určen ve směru jejího toku (po proudu). </w:t>
      </w:r>
      <w:ins w:id="81" w:author="Neznámý autor" w:date="2016-01-27T13:07:00Z">
        <w:r>
          <w:rPr/>
          <w:t>Vybalování a sklízení nástrojů je povoleno i v čase</w:t>
        </w:r>
      </w:ins>
      <w:ins w:id="82" w:author="Neznámý autor" w:date="2016-01-27T13:08:00Z">
        <w:r>
          <w:rPr/>
          <w:t xml:space="preserve">ch, kdy je akustická produkce zakázaná. </w:t>
        </w:r>
      </w:ins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§ 9</w:t>
      </w:r>
    </w:p>
    <w:p>
      <w:pPr>
        <w:pStyle w:val="Normal"/>
        <w:jc w:val="both"/>
        <w:rPr/>
      </w:pPr>
      <w:r>
        <w:rPr/>
        <w:t>(1) Provozovatel pouliční umělecké veřejné produkce nesmí při výkonu produkce zabírat plochu větší než 1,5 m</w:t>
      </w:r>
      <w:r>
        <w:rPr>
          <w:vertAlign w:val="superscript"/>
        </w:rPr>
        <w:t>2</w:t>
      </w:r>
      <w:r>
        <w:rPr/>
        <w:t xml:space="preserve">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(2) Pokud pouliční uměleckou veřejnou produkci provozuj</w:t>
      </w:r>
      <w:del w:id="83" w:author="Neznámý autor" w:date="2016-01-26T14:52:00Z">
        <w:r>
          <w:rPr/>
          <w:delText>e</w:delText>
        </w:r>
      </w:del>
      <w:ins w:id="84" w:author="Neznámý autor" w:date="2016-01-26T14:52:00Z">
        <w:r>
          <w:rPr/>
          <w:t>í</w:t>
        </w:r>
      </w:ins>
      <w:r>
        <w:rPr/>
        <w:t xml:space="preserve"> současně</w:t>
      </w:r>
      <w:del w:id="85" w:author="Neznámý autor" w:date="2016-01-26T14:52:00Z">
        <w:r>
          <w:rPr/>
          <w:delText xml:space="preserve"> </w:delText>
        </w:r>
      </w:del>
      <w:del w:id="86" w:author="Neznámý autor" w:date="2016-01-26T14:39:00Z">
        <w:r>
          <w:rPr/>
          <w:delText>více provozovatelů,</w:delText>
        </w:r>
      </w:del>
      <w:del w:id="87" w:author="Neznámý autor" w:date="2016-01-26T14:52:00Z">
        <w:r>
          <w:rPr/>
          <w:delText xml:space="preserve"> </w:delText>
        </w:r>
      </w:del>
      <w:del w:id="88" w:author="Neznámý autor" w:date="2016-01-26T14:38:00Z">
        <w:r>
          <w:rPr/>
          <w:delText>nesmějí při výkonu produkce zabírat plochu větší než 6 m</w:delText>
        </w:r>
      </w:del>
      <w:del w:id="89" w:author="Neznámý autor" w:date="2016-01-26T14:38:00Z">
        <w:r>
          <w:rPr>
            <w:vertAlign w:val="superscript"/>
          </w:rPr>
          <w:delText>2</w:delText>
        </w:r>
      </w:del>
      <w:del w:id="90" w:author="Neznámý autor" w:date="2016-01-26T14:38:00Z">
        <w:r>
          <w:rPr/>
          <w:delText>.</w:delText>
        </w:r>
      </w:del>
      <w:ins w:id="91" w:author="Neznámý autor" w:date="2016-01-26T14:52:00Z">
        <w:r>
          <w:rPr/>
          <w:t xml:space="preserve"> </w:t>
        </w:r>
      </w:ins>
      <w:ins w:id="92" w:author="Neznámý autor" w:date="2016-01-26T14:38:00Z">
        <w:r>
          <w:rPr/>
          <w:t xml:space="preserve">více než 4 provozovatelé, nesmějí při výkonu produkce zabírat plochu větší než 1m čtvereční na hudebníka a zároveň nesmí výrazným způsobem narušit průchodnost v dané lokalitě. </w:t>
        </w:r>
      </w:ins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(3) Hudební nástroje a jiné předměty sloužící k výkonu pouliční umělecké veřejné produkce mohou být na pozemní komunikaci umístěny pouze po dobu provozování pouliční umělecké veřejné produkce. Po jejím ukončení musí být tyto předměty z pozemní komunikace odstraněny.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§ 10</w:t>
      </w:r>
    </w:p>
    <w:p>
      <w:pPr>
        <w:pStyle w:val="Normal"/>
        <w:jc w:val="center"/>
        <w:rPr/>
      </w:pPr>
      <w:r>
        <w:rPr/>
        <w:t>Zrušovací ustanovení</w:t>
      </w:r>
    </w:p>
    <w:p>
      <w:pPr>
        <w:pStyle w:val="Normal"/>
        <w:jc w:val="both"/>
        <w:rPr/>
      </w:pPr>
      <w:r>
        <w:rPr/>
        <w:t>Vyhláška č. 5/2013 Sb. hl. m. Prahy o omezujících opatřeních k zabezpečení místních záležitostí veřejného pořádku v souvislosti s provozováním pouliční umělecké veřejné</w:t>
      </w:r>
      <w:r>
        <w:rPr>
          <w:color w:val="FF0000"/>
        </w:rPr>
        <w:t xml:space="preserve"> </w:t>
      </w:r>
      <w:r>
        <w:rPr/>
        <w:t>produkce</w:t>
      </w:r>
      <w:r>
        <w:rPr>
          <w:color w:val="FF0000"/>
        </w:rPr>
        <w:t xml:space="preserve"> </w:t>
      </w:r>
      <w:r>
        <w:rPr/>
        <w:t>na veřejně přístupných místech se zrušuje.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5510" w:leader="none"/>
        </w:tabs>
        <w:jc w:val="both"/>
        <w:rPr/>
      </w:pPr>
      <w:r>
        <w:rPr/>
        <w:tab/>
      </w:r>
    </w:p>
    <w:p>
      <w:pPr>
        <w:pStyle w:val="Normal"/>
        <w:jc w:val="center"/>
        <w:rPr/>
      </w:pPr>
      <w:r>
        <w:rPr/>
        <w:t>§ 11</w:t>
      </w:r>
    </w:p>
    <w:p>
      <w:pPr>
        <w:pStyle w:val="Normal"/>
        <w:jc w:val="both"/>
        <w:rPr/>
      </w:pPr>
      <w:r>
        <w:rPr/>
        <w:t>Tato vyhláška nabývá účinnosti dnem 1. března 2016.</w:t>
      </w:r>
    </w:p>
    <w:p>
      <w:pPr>
        <w:pStyle w:val="Normal"/>
        <w:rPr>
          <w:rFonts w:cs="Calibri"/>
          <w:lang w:eastAsia="en-US"/>
        </w:rPr>
      </w:pPr>
      <w:r>
        <w:rPr>
          <w:rFonts w:cs="Calibri"/>
          <w:lang w:eastAsia="en-US"/>
        </w:rPr>
      </w:r>
    </w:p>
    <w:p>
      <w:pPr>
        <w:pStyle w:val="Normal"/>
        <w:jc w:val="center"/>
        <w:rPr>
          <w:rFonts w:cs="Calibri"/>
          <w:lang w:eastAsia="en-US"/>
        </w:rPr>
      </w:pPr>
      <w:r>
        <w:rPr>
          <w:rFonts w:cs="Calibri"/>
          <w:lang w:eastAsia="en-US"/>
        </w:rPr>
      </w:r>
    </w:p>
    <w:p>
      <w:pPr>
        <w:pStyle w:val="Normal"/>
        <w:jc w:val="center"/>
        <w:rPr>
          <w:rFonts w:cs="Calibri"/>
          <w:lang w:eastAsia="en-US"/>
        </w:rPr>
      </w:pPr>
      <w:r>
        <w:rPr>
          <w:rFonts w:cs="Calibri"/>
          <w:lang w:eastAsia="en-US"/>
        </w:rPr>
        <w:t>Adriana Krnáčová</w:t>
      </w:r>
    </w:p>
    <w:p>
      <w:pPr>
        <w:pStyle w:val="Normal"/>
        <w:jc w:val="center"/>
        <w:rPr>
          <w:rFonts w:cs="Calibri"/>
          <w:lang w:eastAsia="en-US"/>
        </w:rPr>
      </w:pPr>
      <w:r>
        <w:rPr>
          <w:rFonts w:cs="Calibri"/>
          <w:lang w:eastAsia="en-US"/>
        </w:rPr>
        <w:t>primátorka hlavního města Prahy</w:t>
      </w:r>
    </w:p>
    <w:p>
      <w:pPr>
        <w:pStyle w:val="Normal"/>
        <w:rPr>
          <w:rFonts w:cs="Calibri"/>
          <w:lang w:eastAsia="en-US"/>
        </w:rPr>
      </w:pPr>
      <w:r>
        <w:rPr>
          <w:rFonts w:cs="Calibri"/>
          <w:lang w:eastAsia="en-US"/>
        </w:rPr>
      </w:r>
    </w:p>
    <w:p>
      <w:pPr>
        <w:pStyle w:val="Normal"/>
        <w:jc w:val="center"/>
        <w:rPr>
          <w:rFonts w:cs="Calibri"/>
          <w:lang w:eastAsia="en-US"/>
        </w:rPr>
      </w:pPr>
      <w:r>
        <w:rPr>
          <w:rFonts w:cs="Calibri"/>
          <w:lang w:eastAsia="en-US"/>
        </w:rPr>
        <w:t>Petr Dolínek</w:t>
      </w:r>
    </w:p>
    <w:p>
      <w:pPr>
        <w:pStyle w:val="Normal"/>
        <w:jc w:val="center"/>
        <w:rPr>
          <w:rFonts w:cs="Calibri"/>
          <w:lang w:eastAsia="en-US"/>
        </w:rPr>
      </w:pPr>
      <w:r>
        <w:rPr>
          <w:rFonts w:cs="Calibri"/>
          <w:lang w:eastAsia="en-US"/>
        </w:rPr>
        <w:t>náměstek primátorky hlavního města Prahy</w:t>
      </w:r>
    </w:p>
    <w:p>
      <w:pPr>
        <w:pStyle w:val="Normal"/>
        <w:jc w:val="center"/>
        <w:rPr>
          <w:u w:val="single" w:color="FF0000"/>
        </w:rPr>
      </w:pPr>
      <w:r>
        <w:rPr>
          <w:u w:val="single" w:color="FF0000"/>
        </w:rPr>
      </w:r>
    </w:p>
    <w:p>
      <w:pPr>
        <w:pStyle w:val="Normal"/>
        <w:jc w:val="both"/>
        <w:rPr>
          <w:rFonts w:eastAsia="Calibri"/>
          <w:lang w:eastAsia="en-US"/>
        </w:rPr>
      </w:pPr>
      <w:r>
        <w:rPr/>
        <w:t xml:space="preserve">1/ zákon č. </w:t>
      </w:r>
      <w:r>
        <w:rPr>
          <w:rFonts w:eastAsia="Calibri"/>
          <w:lang w:eastAsia="en-US"/>
        </w:rPr>
        <w:t>246/1992 Sb., na ochranu zvířat proti týrání, ve znění pozdějších předpisů</w:t>
      </w:r>
    </w:p>
    <w:p>
      <w:pPr>
        <w:pStyle w:val="Normal"/>
        <w:jc w:val="both"/>
        <w:rPr/>
      </w:pPr>
      <w:r>
        <w:rPr/>
        <w:t>2/ nařízení vlády č. 66/1971 Sb., o památkové rezervaci v hlavním městě Praze</w:t>
      </w:r>
    </w:p>
    <w:p>
      <w:pPr>
        <w:pStyle w:val="Normal"/>
        <w:jc w:val="both"/>
        <w:rPr>
          <w:rStyle w:val="Strong"/>
          <w:b w:val="false"/>
        </w:rPr>
      </w:pPr>
      <w:r>
        <w:rPr/>
        <w:t xml:space="preserve">3/ např. podle zákona č. 84/1990 Sb., o právu shromažďovacím, ve znění pozdějších předpisů,  </w:t>
      </w:r>
      <w:r>
        <w:rPr>
          <w:rStyle w:val="Strong"/>
          <w:b w:val="false"/>
        </w:rPr>
        <w:t>nařízení č. 9/2011 Sb. hl. m. Prahy, kterým se vydává tržní řád, ve znění pozdějších předpisů.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cs-CZ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0796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cs-CZ" w:eastAsia="cs-CZ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">
    <w:name w:val="Strong"/>
    <w:uiPriority w:val="22"/>
    <w:qFormat/>
    <w:rsid w:val="0090796f"/>
    <w:rPr>
      <w:b/>
      <w:bCs/>
    </w:rPr>
  </w:style>
  <w:style w:type="character" w:styleId="ZhlavChar" w:customStyle="1">
    <w:name w:val="Záhlaví Char"/>
    <w:uiPriority w:val="99"/>
    <w:link w:val="Zhlav"/>
    <w:rsid w:val="001d3784"/>
    <w:basedOn w:val="DefaultParagraphFont"/>
    <w:rPr>
      <w:rFonts w:ascii="Times New Roman" w:hAnsi="Times New Roman" w:eastAsia="Times New Roman" w:cs="Times New Roman"/>
      <w:sz w:val="24"/>
      <w:szCs w:val="24"/>
      <w:lang w:eastAsia="cs-CZ"/>
    </w:rPr>
  </w:style>
  <w:style w:type="character" w:styleId="ZpatChar" w:customStyle="1">
    <w:name w:val="Zápatí Char"/>
    <w:uiPriority w:val="99"/>
    <w:link w:val="Zpat"/>
    <w:rsid w:val="001d3784"/>
    <w:basedOn w:val="DefaultParagraphFont"/>
    <w:rPr>
      <w:rFonts w:ascii="Times New Roman" w:hAnsi="Times New Roman" w:eastAsia="Times New Roman" w:cs="Times New Roman"/>
      <w:sz w:val="24"/>
      <w:szCs w:val="24"/>
      <w:lang w:eastAsia="cs-CZ"/>
    </w:rPr>
  </w:style>
  <w:style w:type="character" w:styleId="ListLabel1">
    <w:name w:val="ListLabel 1"/>
    <w:rPr>
      <w:b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0796f"/>
    <w:basedOn w:val="Normal"/>
    <w:pPr>
      <w:spacing w:before="0" w:after="0"/>
      <w:ind w:left="720" w:right="0" w:hanging="0"/>
      <w:contextualSpacing/>
    </w:pPr>
    <w:rPr/>
  </w:style>
  <w:style w:type="paragraph" w:styleId="Zhlav">
    <w:name w:val="Záhlaví"/>
    <w:uiPriority w:val="99"/>
    <w:unhideWhenUsed/>
    <w:link w:val="ZhlavChar"/>
    <w:rsid w:val="001d3784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pat">
    <w:name w:val="Zápatí"/>
    <w:uiPriority w:val="99"/>
    <w:unhideWhenUsed/>
    <w:link w:val="ZpatChar"/>
    <w:rsid w:val="001d3784"/>
    <w:basedOn w:val="Normal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2016-01-25T10:36:00Z</dcterms:created>
  <dc:creator>Lichá Ivana (MHMP, ZIO)</dc:creator>
  <dc:language>cs-CZ</dc:language>
  <cp:lastModifiedBy>Michálek Jakub (ZHMP)</cp:lastModifiedBy>
  <cp:lastPrinted>2015-12-22T11:45:00Z</cp:lastPrinted>
  <dcterms:modified xsi:type="dcterms:W3CDTF">2016-01-25T10:36:00Z</dcterms:modified>
  <cp:revision>2</cp:revision>
</cp:coreProperties>
</file>