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spacing w:lineRule="auto" w:line="240" w:before="0" w:after="0"/>
        <w:jc w:val="center"/>
      </w:pPr>
      <w:r>
        <w:rPr>
          <w:rFonts w:eastAsia="Arial" w:cs="Arial"/>
          <w:b/>
          <w:position w:val="0"/>
          <w:sz w:val="28"/>
          <w:sz w:val="28"/>
          <w:u w:val="none"/>
          <w:vertAlign w:val="baseline"/>
        </w:rPr>
        <w:t>Hlavní město Praha</w:t>
      </w:r>
      <w:r/>
    </w:p>
    <w:p>
      <w:pPr>
        <w:pStyle w:val="Normal"/>
        <w:keepNext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Arial" w:cs="Arial"/>
          <w:b/>
          <w:position w:val="0"/>
          <w:sz w:val="28"/>
          <w:sz w:val="28"/>
          <w:vertAlign w:val="baseline"/>
        </w:rPr>
        <w:t>ZASTUPITELSTVO HLAVNÍHO MĚSTA PRAHY</w:t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120"/>
        <w:jc w:val="center"/>
      </w:pPr>
      <w:r>
        <w:rPr>
          <w:rFonts w:eastAsia="Arial" w:cs="Arial"/>
          <w:b w:val="false"/>
          <w:position w:val="0"/>
          <w:sz w:val="32"/>
          <w:sz w:val="32"/>
          <w:vertAlign w:val="baseline"/>
        </w:rPr>
        <w:t>USNESENÍ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>Zastupitelstva hlavního města Prahy</w:t>
      </w:r>
      <w:r/>
    </w:p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číslo 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ze dne  </w:t>
      </w:r>
      <w:r/>
    </w:p>
    <w:p>
      <w:pPr>
        <w:pStyle w:val="Normal"/>
        <w:spacing w:lineRule="auto" w:line="240" w:before="120" w:after="0"/>
        <w:jc w:val="center"/>
      </w:pPr>
      <w:r>
        <w:rPr>
          <w:rFonts w:eastAsia="Arial" w:cs="Arial"/>
          <w:b w:val="false"/>
          <w:i/>
          <w:position w:val="0"/>
          <w:sz w:val="22"/>
          <w:sz w:val="22"/>
          <w:u w:val="single"/>
          <w:vertAlign w:val="baseline"/>
        </w:rPr>
        <w:t>ke zveřejňování smluv</w:t>
      </w:r>
      <w:r/>
    </w:p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60" w:after="60"/>
      </w:pPr>
      <w:bookmarkStart w:id="0" w:name="h.gjdgxs"/>
      <w:bookmarkEnd w:id="0"/>
      <w:r>
        <w:rPr>
          <w:rFonts w:eastAsia="Arial" w:cs="Arial"/>
          <w:b/>
          <w:position w:val="0"/>
          <w:sz w:val="22"/>
          <w:sz w:val="22"/>
          <w:vertAlign w:val="baseline"/>
        </w:rPr>
        <w:t xml:space="preserve">Zastupitelstvo hlavního města Prahy  </w:t>
      </w:r>
      <w:r/>
    </w:p>
    <w:p>
      <w:pPr>
        <w:pStyle w:val="Normal"/>
        <w:keepNext/>
        <w:tabs>
          <w:tab w:val="left" w:pos="680" w:leader="none"/>
        </w:tabs>
        <w:spacing w:lineRule="auto" w:line="240" w:before="240" w:after="0"/>
      </w:pPr>
      <w:r>
        <w:rPr>
          <w:rFonts w:eastAsia="Arial" w:cs="Arial"/>
          <w:b/>
          <w:position w:val="0"/>
          <w:sz w:val="22"/>
          <w:sz w:val="22"/>
          <w:vertAlign w:val="baseline"/>
        </w:rPr>
        <w:t xml:space="preserve">I. </w:t>
        <w:tab/>
        <w:t>považuje</w:t>
      </w:r>
      <w:r/>
    </w:p>
    <w:p>
      <w:pPr>
        <w:pStyle w:val="Normal"/>
        <w:spacing w:lineRule="auto" w:line="240" w:before="120" w:after="120"/>
        <w:ind w:left="680" w:right="0" w:hanging="0"/>
        <w:jc w:val="both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>stávající úroveň zveřejňování smluv a informací v hlavním městě Praze, městských částech, jakož i organizacích, které hlavní město Praha nebo jeho městské části řídí nebo je ovládají, za nedostatečnou</w:t>
      </w:r>
      <w:r/>
    </w:p>
    <w:p>
      <w:pPr>
        <w:pStyle w:val="Normal"/>
        <w:keepNext/>
        <w:tabs>
          <w:tab w:val="left" w:pos="680" w:leader="none"/>
        </w:tabs>
        <w:spacing w:lineRule="auto" w:line="240" w:before="240" w:after="0"/>
      </w:pPr>
      <w:r>
        <w:rPr>
          <w:rFonts w:eastAsia="Arial" w:cs="Arial"/>
          <w:b/>
          <w:position w:val="0"/>
          <w:sz w:val="22"/>
          <w:sz w:val="22"/>
          <w:vertAlign w:val="baseline"/>
        </w:rPr>
        <w:t xml:space="preserve">II. </w:t>
        <w:tab/>
        <w:t>požaduje</w:t>
      </w:r>
      <w:r/>
    </w:p>
    <w:p>
      <w:pPr>
        <w:pStyle w:val="Normal"/>
        <w:spacing w:lineRule="auto" w:line="240" w:before="120" w:after="120"/>
        <w:ind w:left="680" w:right="0" w:hanging="0"/>
        <w:jc w:val="both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>zásadní zprůhlednění smluvních vztahů, ve kterých vystupuje hlavní město Praha a jím řízené či ovládané organizace, jakož i transparentní vykazování plnění závazků z nich vyplývajích</w:t>
      </w:r>
      <w:r/>
    </w:p>
    <w:p>
      <w:pPr>
        <w:pStyle w:val="Normal"/>
        <w:keepNext/>
        <w:tabs>
          <w:tab w:val="left" w:pos="680" w:leader="none"/>
        </w:tabs>
        <w:spacing w:lineRule="auto" w:line="240" w:before="240" w:after="0"/>
      </w:pPr>
      <w:r>
        <w:rPr>
          <w:rFonts w:eastAsia="Arial" w:cs="Arial"/>
          <w:b/>
          <w:position w:val="0"/>
          <w:sz w:val="22"/>
          <w:sz w:val="22"/>
          <w:vertAlign w:val="baseline"/>
        </w:rPr>
        <w:t xml:space="preserve">III. </w:t>
        <w:tab/>
        <w:t>schvaluje</w:t>
      </w:r>
      <w:r/>
    </w:p>
    <w:p>
      <w:pPr>
        <w:pStyle w:val="Normal"/>
        <w:spacing w:lineRule="auto" w:line="240" w:before="120" w:after="120"/>
        <w:ind w:left="680" w:right="0" w:hanging="0"/>
        <w:jc w:val="both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>zásady zveřejňování smluv uvedené v příloze č. 1 k tomuto usnesení</w:t>
      </w:r>
      <w:r/>
    </w:p>
    <w:p>
      <w:pPr>
        <w:pStyle w:val="Normal"/>
        <w:keepNext/>
        <w:tabs>
          <w:tab w:val="left" w:pos="680" w:leader="none"/>
        </w:tabs>
        <w:spacing w:lineRule="auto" w:line="240" w:before="240" w:after="0"/>
      </w:pPr>
      <w:r>
        <w:rPr>
          <w:rFonts w:eastAsia="Arial" w:cs="Arial"/>
          <w:b/>
          <w:position w:val="0"/>
          <w:sz w:val="22"/>
          <w:sz w:val="22"/>
          <w:vertAlign w:val="baseline"/>
        </w:rPr>
        <w:t xml:space="preserve">IV. </w:t>
        <w:tab/>
        <w:t>ukládá</w:t>
      </w:r>
      <w:r/>
    </w:p>
    <w:p>
      <w:pPr>
        <w:pStyle w:val="Normal"/>
        <w:keepNext/>
        <w:tabs>
          <w:tab w:val="left" w:pos="1021" w:leader="none"/>
        </w:tabs>
        <w:spacing w:lineRule="auto" w:line="240" w:before="60" w:after="60"/>
        <w:ind w:left="720" w:right="0" w:hanging="0"/>
        <w:jc w:val="both"/>
      </w:pPr>
      <w:r>
        <w:rPr>
          <w:rFonts w:eastAsia="Arial" w:cs="Arial"/>
          <w:b w:val="false"/>
          <w:position w:val="0"/>
          <w:sz w:val="22"/>
          <w:sz w:val="22"/>
          <w:u w:val="none"/>
          <w:vertAlign w:val="baseline"/>
        </w:rPr>
        <w:t xml:space="preserve">1. </w:t>
        <w:tab/>
      </w:r>
      <w:r>
        <w:rPr>
          <w:rFonts w:eastAsia="Arial" w:cs="Arial"/>
          <w:b w:val="false"/>
          <w:position w:val="0"/>
          <w:sz w:val="22"/>
          <w:sz w:val="22"/>
          <w:u w:val="single"/>
          <w:vertAlign w:val="baseline"/>
        </w:rPr>
        <w:t>Radě HMP</w:t>
      </w:r>
      <w:r/>
    </w:p>
    <w:p>
      <w:pPr>
        <w:pStyle w:val="Normal"/>
        <w:keepNext/>
        <w:tabs>
          <w:tab w:val="left" w:pos="1588" w:leader="none"/>
        </w:tabs>
        <w:spacing w:lineRule="auto" w:line="240" w:before="60" w:after="60"/>
        <w:ind w:left="1588" w:right="0" w:hanging="566"/>
        <w:jc w:val="both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1. </w:t>
        <w:tab/>
        <w:t>zajistit přijetí vnitřních předpisů nebo směrnic a vydání prováděcích pokynů odpovídajících zásadám zveřejňování smluv</w:t>
      </w:r>
      <w:r/>
    </w:p>
    <w:p>
      <w:pPr>
        <w:pStyle w:val="Normal"/>
        <w:spacing w:lineRule="auto" w:line="240" w:before="0" w:after="120"/>
        <w:ind w:left="0" w:right="0" w:firstLine="709"/>
        <w:jc w:val="right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Termín: </w:t>
      </w:r>
      <w:ins w:id="0" w:author="piratjakub" w:date="2015-01-12T16:03:37Z">
        <w:commentRangeStart w:id="0"/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 xml:space="preserve">do 4 měsíců od přijetí tohoto usnesení </w:t>
        </w:r>
      </w:ins>
      <w:r>
        <w:rPr>
          <w:rFonts w:eastAsia="Arial" w:cs="Arial"/>
          <w:b w:val="false"/>
          <w:position w:val="0"/>
          <w:sz w:val="22"/>
          <w:sz w:val="22"/>
          <w:vertAlign w:val="baseline"/>
        </w:rPr>
      </w:r>
      <w:del w:id="1" w:author="piratjakub" w:date="2015-01-12T16:03:37Z">
        <w:commentRangeEnd w:id="0"/>
        <w:r>
          <w:commentReference w:id="0"/>
        </w:r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delText>1.4.2015</w:delText>
        </w:r>
      </w:del>
      <w:r/>
    </w:p>
    <w:p>
      <w:pPr>
        <w:pStyle w:val="Normal"/>
        <w:keepNext/>
        <w:tabs>
          <w:tab w:val="left" w:pos="1588" w:leader="none"/>
        </w:tabs>
        <w:spacing w:lineRule="auto" w:line="240" w:before="60" w:after="60"/>
        <w:ind w:left="1588" w:right="0" w:hanging="566"/>
        <w:jc w:val="both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2. </w:t>
        <w:tab/>
        <w:t xml:space="preserve">zavést informační systém </w:t>
      </w:r>
      <w:del w:id="2" w:author="piratjakub" w:date="2015-01-12T16:02:30Z">
        <w:commentRangeStart w:id="1"/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delText xml:space="preserve">veřejné správy </w:delText>
        </w:r>
      </w:del>
      <w:r>
        <w:rPr>
          <w:rFonts w:eastAsia="Arial" w:cs="Arial"/>
          <w:b w:val="false"/>
          <w:position w:val="0"/>
          <w:sz w:val="22"/>
          <w:sz w:val="22"/>
          <w:vertAlign w:val="baseline"/>
        </w:rPr>
      </w:r>
      <w:commentRangeEnd w:id="1"/>
      <w:r>
        <w:commentReference w:id="1"/>
      </w:r>
      <w:r>
        <w:rPr>
          <w:rFonts w:eastAsia="Arial" w:cs="Arial"/>
          <w:b w:val="false"/>
          <w:position w:val="0"/>
          <w:sz w:val="22"/>
          <w:sz w:val="22"/>
          <w:vertAlign w:val="baseline"/>
        </w:rPr>
        <w:t>provozovaný hlavním městem Prahou, ve kterém budou uchovávány a zveřejňovány smlouvy v souladu se zásadami zveřejňování smluv</w:t>
      </w:r>
      <w:r/>
    </w:p>
    <w:p>
      <w:pPr>
        <w:pStyle w:val="Normal"/>
        <w:spacing w:lineRule="auto" w:line="240" w:before="0" w:after="120"/>
        <w:ind w:left="0" w:right="0" w:firstLine="709"/>
        <w:jc w:val="right"/>
      </w:pPr>
      <w:ins w:id="3" w:author="piratjakub" w:date="2015-01-14T10:58:31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 xml:space="preserve">Kontrolní </w:t>
        </w:r>
      </w:ins>
      <w:del w:id="4" w:author="piratjakub" w:date="2015-01-14T10:58:31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delText>T</w:delText>
        </w:r>
      </w:del>
      <w:ins w:id="5" w:author="piratjakub" w:date="2015-01-14T10:58:31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>t</w:t>
        </w:r>
      </w:ins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ermín: </w:t>
      </w:r>
      <w:ins w:id="6" w:author="piratjakub" w:date="2015-01-12T16:04:02Z">
        <w:commentRangeStart w:id="2"/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 xml:space="preserve">do 12 měsíců od přijetí tohoto usnesení </w:t>
        </w:r>
      </w:ins>
      <w:r>
        <w:rPr>
          <w:rFonts w:eastAsia="Arial" w:cs="Arial"/>
          <w:b w:val="false"/>
          <w:position w:val="0"/>
          <w:sz w:val="22"/>
          <w:sz w:val="22"/>
          <w:vertAlign w:val="baseline"/>
        </w:rPr>
      </w:r>
      <w:del w:id="7" w:author="piratjakub" w:date="2015-01-12T16:04:02Z">
        <w:commentRangeEnd w:id="2"/>
        <w:r>
          <w:commentReference w:id="2"/>
        </w:r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delText>1.1.2016</w:delText>
        </w:r>
      </w:del>
      <w:r/>
    </w:p>
    <w:p>
      <w:pPr>
        <w:pStyle w:val="Normal"/>
        <w:spacing w:lineRule="auto" w:line="240" w:before="0" w:after="120"/>
        <w:ind w:left="0" w:right="0" w:hanging="0"/>
        <w:jc w:val="left"/>
      </w:pPr>
      <w:ins w:id="8" w:author="piratjakub" w:date="2015-01-14T11:33:46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 xml:space="preserve">V. </w:t>
          <w:tab/>
          <w:t xml:space="preserve">vyjadřuje </w:t>
        </w:r>
      </w:ins>
      <w:r/>
    </w:p>
    <w:p>
      <w:pPr>
        <w:pStyle w:val="Normal"/>
        <w:spacing w:lineRule="auto" w:line="240" w:before="0" w:after="120"/>
        <w:ind w:left="720" w:right="0" w:hanging="0"/>
        <w:jc w:val="left"/>
      </w:pPr>
      <w:ins w:id="9" w:author="piratjakub" w:date="2015-01-14T11:33:46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>podporu návrhu zákona o registru smluv projednávanému Poslaneckou sněmovnou Parlamentu České republiky, a to včetně podmínky zveřejnění pro účinnost smlouvy.</w:t>
        </w:r>
      </w:ins>
      <w:r/>
    </w:p>
    <w:p>
      <w:pPr>
        <w:pStyle w:val="Normal"/>
        <w:spacing w:lineRule="auto" w:line="240" w:before="0" w:after="12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120"/>
        <w:ind w:left="0" w:right="0" w:hanging="0"/>
        <w:jc w:val="left"/>
      </w:pPr>
      <w:ins w:id="10" w:author="piratjakub" w:date="2015-01-14T11:33:46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 xml:space="preserve">VI. </w:t>
          <w:tab/>
          <w:t xml:space="preserve">vyjadřuje </w:t>
        </w:r>
      </w:ins>
      <w:r/>
    </w:p>
    <w:p>
      <w:pPr>
        <w:pStyle w:val="Normal"/>
        <w:spacing w:lineRule="auto" w:line="240" w:before="0" w:after="120"/>
        <w:ind w:left="720" w:right="0" w:hanging="0"/>
        <w:jc w:val="left"/>
        <w:pPrChange w:id="0" w:author="piratjakub" w:date="2015-01-14T11:33:51Z">
          <w:pPr>
            <w:jc w:val="right"/>
            <w:ind w:left="0" w:right="0" w:firstLine="709"/>
            <w:spacing w:lineRule="auto" w:line="240" w:before="0" w:after="120"/>
          </w:pPr>
        </w:pPrChange>
      </w:pPr>
      <w:ins w:id="11" w:author="piratjakub" w:date="2015-01-14T11:33:46Z">
        <w:r>
          <w:rPr>
            <w:rFonts w:eastAsia="Arial" w:cs="Arial"/>
            <w:b w:val="false"/>
            <w:position w:val="0"/>
            <w:sz w:val="22"/>
            <w:sz w:val="22"/>
            <w:vertAlign w:val="baseline"/>
          </w:rPr>
          <w:t>podporu iniciativě Starostové pro transparentnost a datovému standardu zveřejňování smluv, který tato iniciativa vyvíjí.</w:t>
        </w:r>
      </w:ins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bookmarkStart w:id="1" w:name="h.30j0zll"/>
      <w:bookmarkStart w:id="2" w:name="h.30j0zll"/>
      <w:bookmarkEnd w:id="2"/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cs-CZ" w:eastAsia="zh-CN" w:bidi="hi-IN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 </w:t>
      </w:r>
      <w:r/>
    </w:p>
    <w:p>
      <w:pPr>
        <w:pStyle w:val="Normal"/>
        <w:keepNext/>
        <w:spacing w:lineRule="auto" w:line="240" w:before="0" w:after="0"/>
        <w:ind w:left="1418" w:right="0" w:hanging="1417"/>
      </w:pPr>
      <w:bookmarkStart w:id="3" w:name="h.1fob9te"/>
      <w:bookmarkEnd w:id="3"/>
      <w:r>
        <w:rPr>
          <w:rFonts w:eastAsia="Arial" w:cs="Arial"/>
          <w:b w:val="false"/>
          <w:position w:val="0"/>
          <w:sz w:val="22"/>
          <w:sz w:val="22"/>
          <w:u w:val="single"/>
          <w:vertAlign w:val="baseline"/>
        </w:rPr>
        <w:t>Předkladatel:</w:t>
      </w:r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 </w:t>
        <w:tab/>
        <w:t xml:space="preserve">Klub Piráti </w:t>
      </w:r>
      <w:r/>
    </w:p>
    <w:p>
      <w:pPr>
        <w:pStyle w:val="Normal"/>
        <w:keepNext/>
        <w:spacing w:lineRule="auto" w:line="240" w:before="0" w:after="0"/>
        <w:ind w:left="1418" w:right="0" w:hanging="1417"/>
      </w:pPr>
      <w:bookmarkStart w:id="4" w:name="h.3znysh7"/>
      <w:bookmarkEnd w:id="4"/>
      <w:r>
        <w:rPr>
          <w:rFonts w:eastAsia="Arial" w:cs="Arial"/>
          <w:b w:val="false"/>
          <w:position w:val="0"/>
          <w:sz w:val="22"/>
          <w:sz w:val="22"/>
          <w:u w:val="single"/>
          <w:vertAlign w:val="baseline"/>
        </w:rPr>
        <w:t>Tisk:</w:t>
      </w:r>
      <w:r>
        <w:rPr>
          <w:rFonts w:eastAsia="Arial" w:cs="Arial"/>
          <w:b w:val="false"/>
          <w:position w:val="0"/>
          <w:sz w:val="22"/>
          <w:sz w:val="22"/>
          <w:vertAlign w:val="baseline"/>
        </w:rPr>
        <w:tab/>
        <w:t xml:space="preserve">Z-3110 </w:t>
      </w:r>
      <w:r/>
    </w:p>
    <w:p>
      <w:pPr>
        <w:pStyle w:val="Normal"/>
        <w:keepNext/>
        <w:spacing w:lineRule="auto" w:line="240" w:before="0" w:after="0"/>
        <w:ind w:left="1418" w:right="0" w:hanging="1417"/>
      </w:pPr>
      <w:bookmarkStart w:id="5" w:name="h.2et92p0"/>
      <w:bookmarkEnd w:id="5"/>
      <w:r>
        <w:rPr>
          <w:rFonts w:eastAsia="Arial" w:cs="Arial"/>
          <w:b w:val="false"/>
          <w:position w:val="0"/>
          <w:sz w:val="22"/>
          <w:sz w:val="22"/>
          <w:u w:val="single"/>
          <w:vertAlign w:val="baseline"/>
        </w:rPr>
        <w:t>Provede:</w:t>
      </w:r>
      <w:r>
        <w:rPr>
          <w:rFonts w:eastAsia="Arial" w:cs="Arial"/>
          <w:b w:val="false"/>
          <w:position w:val="0"/>
          <w:sz w:val="22"/>
          <w:sz w:val="22"/>
          <w:vertAlign w:val="baseline"/>
        </w:rPr>
        <w:tab/>
        <w:t xml:space="preserve">Rada HMP </w:t>
      </w:r>
      <w:r/>
    </w:p>
    <w:p>
      <w:pPr>
        <w:pStyle w:val="Normal"/>
        <w:keepNext/>
        <w:spacing w:lineRule="auto" w:line="240" w:before="0" w:after="0"/>
        <w:ind w:left="1418" w:right="0" w:hanging="1417"/>
      </w:pPr>
      <w:bookmarkStart w:id="6" w:name="h.tyjcwt"/>
      <w:bookmarkEnd w:id="6"/>
      <w:r>
        <w:rPr>
          <w:rFonts w:eastAsia="Arial" w:cs="Arial"/>
          <w:b w:val="false"/>
          <w:position w:val="0"/>
          <w:sz w:val="22"/>
          <w:sz w:val="22"/>
          <w:u w:val="single"/>
          <w:vertAlign w:val="baseline"/>
        </w:rPr>
        <w:t>Na vědomí:</w:t>
      </w:r>
      <w:r>
        <w:rPr>
          <w:rFonts w:eastAsia="Arial" w:cs="Arial"/>
          <w:b w:val="false"/>
          <w:position w:val="0"/>
          <w:sz w:val="22"/>
          <w:sz w:val="22"/>
          <w:vertAlign w:val="baseline"/>
        </w:rPr>
        <w:tab/>
        <w:t xml:space="preserve">odborům MHMP </w:t>
      </w:r>
      <w:r/>
    </w:p>
    <w:p>
      <w:pPr>
        <w:pStyle w:val="Normal"/>
        <w:keepNext/>
        <w:spacing w:lineRule="auto" w:line="240" w:before="120" w:after="0"/>
        <w:ind w:left="0" w:right="0" w:hanging="0"/>
        <w:jc w:val="both"/>
      </w:pPr>
      <w:r>
        <w:rPr>
          <w:rFonts w:eastAsia="Arial" w:cs="Arial"/>
          <w:b/>
          <w:i/>
          <w:position w:val="0"/>
          <w:sz w:val="20"/>
          <w:sz w:val="20"/>
          <w:vertAlign w:val="baseline"/>
        </w:rPr>
        <w:t xml:space="preserve"> </w:t>
      </w:r>
      <w:r/>
    </w:p>
    <w:p>
      <w:pPr>
        <w:pStyle w:val="Normal"/>
        <w:spacing w:lineRule="auto" w:line="240" w:before="0" w:after="0"/>
      </w:pPr>
      <w:bookmarkStart w:id="7" w:name="h.3dy6vkm"/>
      <w:bookmarkEnd w:id="7"/>
      <w:r>
        <w:rPr>
          <w:rFonts w:eastAsia="Arial" w:cs="Arial"/>
          <w:b w:val="false"/>
          <w:position w:val="0"/>
          <w:sz w:val="22"/>
          <w:sz w:val="22"/>
          <w:vertAlign w:val="baseline"/>
        </w:rPr>
        <w:t xml:space="preserve"> </w:t>
      </w:r>
      <w:r/>
    </w:p>
    <w:sectPr>
      <w:type w:val="nextPage"/>
      <w:pgSz w:w="11906" w:h="16838"/>
      <w:pgMar w:left="1418" w:right="1134" w:header="0" w:top="992" w:footer="0" w:bottom="992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iratjakub" w:date="2015-01-12T16:03:37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úprava doby</w:t>
      </w:r>
      <w:r/>
    </w:p>
    <w:p>
      <w:r>
        <w:rPr/>
      </w:r>
      <w:r/>
    </w:p>
    <w:p>
      <w:r>
        <w:rPr/>
      </w:r>
      <w:r/>
    </w:p>
  </w:comment>
  <w:comment w:id="1" w:author="piratjakub" w:date="2015-01-12T16:02:30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Viz vypořádání námitky „Povaha informačního systému“</w:t>
      </w:r>
      <w:r/>
    </w:p>
    <w:p>
      <w:r>
        <w:rPr/>
      </w:r>
      <w:r/>
    </w:p>
    <w:p>
      <w:r>
        <w:rPr/>
      </w:r>
      <w:r/>
    </w:p>
  </w:comment>
  <w:comment w:id="2" w:author="piratjakub" w:date="2015-01-12T16:04:02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úprava doby</w:t>
      </w:r>
      <w:r/>
    </w:p>
    <w:p>
      <w:r>
        <w:rPr/>
      </w:r>
      <w:r/>
    </w:p>
    <w:p>
      <w:r>
        <w:rPr/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eorgia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cs-CZ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cs-CZ" w:eastAsia="zh-CN" w:bidi="hi-IN"/>
    </w:rPr>
  </w:style>
  <w:style w:type="paragraph" w:styleId="Nadpis1">
    <w:name w:val="Nadpis 1"/>
    <w:next w:val="Normal"/>
    <w:pPr>
      <w:keepNext/>
      <w:keepLines/>
      <w:widowControl/>
      <w:suppressAutoHyphens w:val="true"/>
      <w:spacing w:lineRule="auto" w:line="240" w:before="480" w:after="120"/>
      <w:contextualSpacing/>
    </w:pPr>
    <w:rPr>
      <w:rFonts w:ascii="Arial" w:hAnsi="Arial" w:eastAsia="Arial" w:cs="Arial"/>
      <w:b/>
      <w:color w:val="000000"/>
      <w:sz w:val="48"/>
      <w:szCs w:val="20"/>
      <w:lang w:val="cs-CZ" w:eastAsia="zh-CN" w:bidi="hi-IN"/>
    </w:rPr>
  </w:style>
  <w:style w:type="paragraph" w:styleId="Nadpis2">
    <w:name w:val="Nadpis 2"/>
    <w:next w:val="Normal"/>
    <w:pPr>
      <w:keepNext/>
      <w:keepLines/>
      <w:widowControl/>
      <w:suppressAutoHyphens w:val="true"/>
      <w:spacing w:lineRule="auto" w:line="240" w:before="360" w:after="80"/>
      <w:contextualSpacing/>
    </w:pPr>
    <w:rPr>
      <w:rFonts w:ascii="Arial" w:hAnsi="Arial" w:eastAsia="Arial" w:cs="Arial"/>
      <w:b/>
      <w:color w:val="000000"/>
      <w:sz w:val="36"/>
      <w:szCs w:val="20"/>
      <w:lang w:val="cs-CZ" w:eastAsia="zh-CN" w:bidi="hi-IN"/>
    </w:rPr>
  </w:style>
  <w:style w:type="paragraph" w:styleId="Nadpis3">
    <w:name w:val="Nadpis 3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b/>
      <w:color w:val="000000"/>
      <w:sz w:val="28"/>
      <w:szCs w:val="20"/>
      <w:lang w:val="cs-CZ" w:eastAsia="zh-CN" w:bidi="hi-IN"/>
    </w:rPr>
  </w:style>
  <w:style w:type="paragraph" w:styleId="Nadpis4">
    <w:name w:val="Nadpis 4"/>
    <w:next w:val="Normal"/>
    <w:pPr>
      <w:keepNext/>
      <w:keepLines/>
      <w:widowControl/>
      <w:suppressAutoHyphens w:val="true"/>
      <w:spacing w:lineRule="auto" w:line="240" w:before="240" w:after="40"/>
      <w:contextualSpacing/>
    </w:pPr>
    <w:rPr>
      <w:rFonts w:ascii="Arial" w:hAnsi="Arial" w:eastAsia="Arial" w:cs="Arial"/>
      <w:b/>
      <w:color w:val="000000"/>
      <w:sz w:val="24"/>
      <w:szCs w:val="20"/>
      <w:lang w:val="cs-CZ" w:eastAsia="zh-CN" w:bidi="hi-IN"/>
    </w:rPr>
  </w:style>
  <w:style w:type="paragraph" w:styleId="Nadpis5">
    <w:name w:val="Nadpis 5"/>
    <w:next w:val="Normal"/>
    <w:pPr>
      <w:keepNext/>
      <w:keepLines/>
      <w:widowControl/>
      <w:suppressAutoHyphens w:val="true"/>
      <w:spacing w:lineRule="auto" w:line="240" w:before="220" w:after="40"/>
      <w:contextualSpacing/>
    </w:pPr>
    <w:rPr>
      <w:rFonts w:ascii="Arial" w:hAnsi="Arial" w:eastAsia="Arial" w:cs="Arial"/>
      <w:b/>
      <w:color w:val="000000"/>
      <w:sz w:val="22"/>
      <w:szCs w:val="20"/>
      <w:lang w:val="cs-CZ" w:eastAsia="zh-CN" w:bidi="hi-IN"/>
    </w:rPr>
  </w:style>
  <w:style w:type="paragraph" w:styleId="Nadpis6">
    <w:name w:val="Nadpis 6"/>
    <w:next w:val="Normal"/>
    <w:pPr>
      <w:keepNext/>
      <w:keepLines/>
      <w:widowControl/>
      <w:suppressAutoHyphens w:val="true"/>
      <w:spacing w:lineRule="auto" w:line="240" w:before="200" w:after="40"/>
      <w:contextualSpacing/>
    </w:pPr>
    <w:rPr>
      <w:rFonts w:ascii="Arial" w:hAnsi="Arial" w:eastAsia="Arial" w:cs="Arial"/>
      <w:b/>
      <w:color w:val="000000"/>
      <w:sz w:val="20"/>
      <w:szCs w:val="20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Mangal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cs-CZ" w:eastAsia="zh-CN" w:bidi="hi-IN"/>
    </w:rPr>
  </w:style>
  <w:style w:type="paragraph" w:styleId="Nzev">
    <w:name w:val="Název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Podtitul">
    <w:name w:val="Podtitul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LibreOffice/4.3.4.1$Windows_x86 LibreOffice_project/bc356b2f991740509f321d70e4512a6a54c5f243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cs-CZ</dc:language>
  <cp:revision>0</cp:revision>
  <dc:title>TiskZ-3110-Usnesení Zastupitelstva HMP [TED].doc.docx</dc:title>
</cp:coreProperties>
</file>