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auto" w:line="240" w:before="0" w:after="0"/>
      </w:pPr>
      <w:bookmarkStart w:id="0" w:name="h.gjdgxs"/>
      <w:bookmarkEnd w:id="0"/>
      <w:r>
        <w:rPr>
          <w:rFonts w:eastAsia="Liberation Serif" w:cs="Liberation Serif"/>
          <w:b w:val="false"/>
          <w:color w:val="000000"/>
          <w:sz w:val="24"/>
          <w:u w:val="single"/>
        </w:rPr>
        <w:t>Příloha č. 1 k návrhu usnesení zastupitelstva hl. m. Prahy ke zveřejňování smluv, tisk Z-3110</w:t>
      </w:r>
      <w:r/>
    </w:p>
    <w:p>
      <w:pPr>
        <w:pStyle w:val="Nzev"/>
        <w:spacing w:lineRule="auto" w:line="240" w:before="360" w:after="567"/>
        <w:rPr>
          <w:sz w:val="56"/>
          <w:b/>
          <w:sz w:val="56"/>
          <w:b/>
          <w:rFonts w:ascii="Liberation Sans" w:hAnsi="Liberation Sans" w:eastAsia="Liberation Sans" w:cs="Liberation Sans"/>
          <w:color w:val="000000"/>
        </w:rPr>
      </w:pPr>
      <w:r>
        <w:rPr/>
        <w:t>Zásady zveřejňování smluv</w:t>
      </w:r>
      <w:r/>
    </w:p>
    <w:p>
      <w:pPr>
        <w:pStyle w:val="Normal"/>
        <w:widowControl w:val="false"/>
        <w:numPr>
          <w:ilvl w:val="0"/>
          <w:numId w:val="1"/>
        </w:numPr>
        <w:spacing w:lineRule="auto" w:line="264" w:before="57" w:after="57"/>
        <w:ind w:left="720" w:right="0" w:hanging="359"/>
      </w:pPr>
      <w:r>
        <w:rPr>
          <w:rFonts w:eastAsia="Liberation Serif" w:cs="Liberation Serif"/>
          <w:b/>
          <w:color w:val="000000"/>
          <w:sz w:val="24"/>
        </w:rPr>
        <w:t>Uchovávání smluv</w:t>
      </w:r>
      <w:r>
        <w:rPr>
          <w:rFonts w:eastAsia="Liberation Serif" w:cs="Liberation Serif"/>
          <w:b w:val="false"/>
          <w:color w:val="000000"/>
          <w:sz w:val="24"/>
        </w:rPr>
        <w:br/>
        <w:t>Město uchovává úplné informace o smlouvách v elektronické podobě v informačním systému.  U každé smlouvy se uchovává úplný text smlouvy. Spolu s ním se ve zvláštní tabulce uchovávají základní údaje o smlouvě (metadata), např. smluvní strany a jejich identifikační číslo, výši přislíbeného plnění, datum uzavření a stav plnění. U každé smlouvy se rovněž uvede odkaz na její změny (dodatky), u kterých jsou stejné údaje jako u každé smlouvy</w:t>
      </w:r>
      <w:ins w:id="0" w:author="piratjakub" w:date="2015-01-14T11:01:38Z">
        <w:r>
          <w:rPr>
            <w:rFonts w:eastAsia="Liberation Serif" w:cs="Liberation Serif"/>
            <w:b w:val="false"/>
            <w:color w:val="000000"/>
            <w:sz w:val="24"/>
          </w:rPr>
          <w:t>.</w:t>
        </w:r>
      </w:ins>
      <w:del w:id="1" w:author="piratjakub" w:date="2015-01-14T11:01:38Z">
        <w:r>
          <w:rPr>
            <w:rFonts w:eastAsia="Liberation Serif" w:cs="Liberation Serif"/>
            <w:b w:val="false"/>
            <w:color w:val="000000"/>
            <w:sz w:val="24"/>
          </w:rPr>
          <w:delText>,</w:delText>
        </w:r>
      </w:del>
      <w:r>
        <w:rPr>
          <w:rFonts w:eastAsia="Liberation Serif" w:cs="Liberation Serif"/>
          <w:b w:val="false"/>
          <w:color w:val="000000"/>
          <w:sz w:val="24"/>
        </w:rPr>
        <w:t xml:space="preserve"> </w:t>
      </w:r>
      <w:del w:id="2" w:author="piratjakub" w:date="2015-01-14T11:02:31Z">
        <w:r>
          <w:rPr>
            <w:rFonts w:eastAsia="Liberation Serif" w:cs="Liberation Serif"/>
            <w:b w:val="false"/>
            <w:color w:val="000000"/>
            <w:sz w:val="24"/>
          </w:rPr>
          <w:delText xml:space="preserve">včetně úplného znění smlouvy, </w:delText>
        </w:r>
      </w:del>
      <w:ins w:id="3" w:author="piratjakub" w:date="2015-01-14T11:02:31Z">
        <w:r>
          <w:rPr>
            <w:rFonts w:eastAsia="Liberation Serif" w:cs="Liberation Serif"/>
            <w:b w:val="false"/>
            <w:color w:val="000000"/>
            <w:sz w:val="24"/>
          </w:rPr>
          <w:t>Rada obecným způsobem vymezí smlouvy, u kterých budou zveřejňována také úplná (konsolidovaná) znění smluv</w:t>
        </w:r>
      </w:ins>
      <w:r>
        <w:rPr>
          <w:rFonts w:eastAsia="Liberation Serif" w:cs="Liberation Serif"/>
          <w:b w:val="false"/>
          <w:color w:val="000000"/>
          <w:sz w:val="24"/>
        </w:rPr>
        <w:t>.</w:t>
      </w:r>
      <w:ins w:id="4" w:author="piratjakub" w:date="2015-01-14T11:02:31Z">
        <w:r>
          <w:rPr>
            <w:rFonts w:eastAsia="Liberation Serif" w:cs="Liberation Serif"/>
            <w:b w:val="false"/>
            <w:color w:val="000000"/>
            <w:sz w:val="24"/>
          </w:rPr>
          <w:t xml:space="preserve"> </w:t>
        </w:r>
      </w:ins>
      <w:del w:id="5" w:author="piratjakub" w:date="2015-01-14T11:02:31Z">
        <w:r>
          <w:rPr>
            <w:rFonts w:eastAsia="Liberation Serif" w:cs="Liberation Serif"/>
            <w:b w:val="false"/>
            <w:color w:val="000000"/>
            <w:sz w:val="24"/>
          </w:rPr>
          <w:delText>pokud dodatek mění předchozí text smlouvy</w:delText>
        </w:r>
      </w:del>
      <w:r>
        <w:rPr>
          <w:rFonts w:eastAsia="Liberation Serif" w:cs="Liberation Serif"/>
          <w:b w:val="false"/>
          <w:color w:val="000000"/>
          <w:sz w:val="24"/>
        </w:rPr>
        <w:t>.</w:t>
      </w:r>
      <w:r/>
    </w:p>
    <w:p>
      <w:pPr>
        <w:pStyle w:val="Normal"/>
        <w:widowControl w:val="false"/>
        <w:numPr>
          <w:ilvl w:val="0"/>
          <w:numId w:val="1"/>
        </w:numPr>
        <w:spacing w:lineRule="auto" w:line="264" w:before="57" w:after="57"/>
        <w:ind w:left="720" w:right="0" w:hanging="359"/>
        <w:rPr>
          <w:sz w:val="24"/>
          <w:b w:val="false"/>
          <w:sz w:val="24"/>
          <w:b w:val="false"/>
          <w:rFonts w:ascii="Liberation Serif" w:hAnsi="Liberation Serif" w:eastAsia="Liberation Serif" w:cs="Liberation Serif"/>
          <w:color w:val="000000"/>
        </w:rPr>
      </w:pPr>
      <w:r>
        <w:rPr>
          <w:rFonts w:eastAsia="Liberation Serif" w:cs="Liberation Serif"/>
          <w:b/>
          <w:color w:val="000000"/>
          <w:sz w:val="24"/>
        </w:rPr>
        <w:t>Formáty uchování</w:t>
      </w:r>
      <w:r>
        <w:rPr>
          <w:rFonts w:eastAsia="Liberation Serif" w:cs="Liberation Serif"/>
          <w:b w:val="false"/>
          <w:color w:val="000000"/>
          <w:sz w:val="24"/>
        </w:rPr>
        <w:br/>
        <w:t>Smlouva je nahrávána a uchována ve všech podobách, ve kterých je k dispozici. Jde zejména o její strojově čitelnou podobu, pokud možno v upravitelném formátu (např. ODT, DOCX, RTF apod.), dále o výslednou podobu s podpisy smluvních stran (PDF). Smlouvou se rozumí celý text smlouvy včetně příloh a jiných součástí smlouvy. Pokud je takový dokument standardizován (např. obchodní podmínky, cenová mapa, tarifní tabulky), může být uveden jen odkazem na místo v informačním systému města, kde je uchován ve všech podobách, ve kterých je k dispozici, obdobně jako smlouva. Formát uchovávaných údajů se průběžně aktualizuje tak, aby odpovídal standardu, který je porovnatelný s daty z jiných měst.</w:t>
      </w:r>
      <w:r/>
    </w:p>
    <w:p>
      <w:pPr>
        <w:pStyle w:val="Normal"/>
        <w:widowControl w:val="false"/>
        <w:numPr>
          <w:ilvl w:val="0"/>
          <w:numId w:val="1"/>
        </w:numPr>
        <w:spacing w:lineRule="auto" w:line="264" w:before="57" w:after="57"/>
        <w:ind w:left="720" w:right="0" w:hanging="359"/>
        <w:rPr>
          <w:sz w:val="24"/>
          <w:b w:val="false"/>
          <w:sz w:val="24"/>
          <w:b w:val="false"/>
          <w:rFonts w:ascii="Liberation Serif" w:hAnsi="Liberation Serif" w:eastAsia="Liberation Serif" w:cs="Liberation Serif"/>
          <w:color w:val="000000"/>
        </w:rPr>
      </w:pPr>
      <w:r>
        <w:rPr>
          <w:rFonts w:eastAsia="Liberation Serif" w:cs="Liberation Serif"/>
          <w:b/>
          <w:color w:val="000000"/>
          <w:sz w:val="24"/>
        </w:rPr>
        <w:t>Zveřejňování smluv</w:t>
      </w:r>
      <w:r>
        <w:rPr>
          <w:rFonts w:eastAsia="Liberation Serif" w:cs="Liberation Serif"/>
          <w:b w:val="false"/>
          <w:color w:val="000000"/>
          <w:sz w:val="24"/>
        </w:rPr>
        <w:br/>
        <w:t>Na svých internetových stránkách zveřejňuje město bezplatně výstup z informačního systému, který obsahuje všechna data v informačním systému</w:t>
      </w:r>
      <w:ins w:id="6" w:author="piratjakub" w:date="2015-01-14T11:19:47Z">
        <w:r>
          <w:rPr>
            <w:rFonts w:eastAsia="Liberation Serif" w:cs="Liberation Serif"/>
            <w:b w:val="false"/>
            <w:color w:val="000000"/>
            <w:sz w:val="24"/>
          </w:rPr>
          <w:t xml:space="preserve"> (včetně podoby smluv v upravitelném formátu)</w:t>
        </w:r>
      </w:ins>
      <w:r>
        <w:rPr>
          <w:rFonts w:eastAsia="Liberation Serif" w:cs="Liberation Serif"/>
          <w:b w:val="false"/>
          <w:color w:val="000000"/>
          <w:sz w:val="24"/>
        </w:rPr>
        <w:t xml:space="preserve"> s výjimkou těch částí, kde to stanoví zákon, případně na které se nevztahuje povinnost zveřejnění v souladu s těmito zásadami. Občan musí mít možnost třídit smlouvy podle metadat, vyhledávat v jejich plném textu a data stahovat. Rada obecným způsobem vymezí smlouvy nebo části smluv, které podle těchto zásad není třeba zveřejnit, ačkoliv zákon jejich zveřejnění v principu umožňuje (pracovní smlouvy zaměstnanců, kteří nejsou vedoucími pracovníky, smlouvy o pronájmu hrobového místa, běžné podnikatelské smlouvy s koncovým zákazníkem v podobě fyzické osoby, stavební dokumentace a jiné rozsáhlé přílohy apod.). Tím není dotčena povinnost takovou smlouvu zveřejnit, pokud tak stanoví zákon. Metadata smlouvy i jiné informace jsou bezplatně přístupné na dálku pomocí vhodného rozhraní (API). </w:t>
      </w:r>
      <w:r/>
    </w:p>
    <w:p>
      <w:pPr>
        <w:pStyle w:val="Normal"/>
        <w:widowControl w:val="false"/>
        <w:numPr>
          <w:ilvl w:val="0"/>
          <w:numId w:val="1"/>
        </w:numPr>
        <w:spacing w:lineRule="auto" w:line="264" w:before="57" w:after="57"/>
        <w:ind w:left="720" w:right="0" w:hanging="359"/>
      </w:pPr>
      <w:r>
        <w:rPr>
          <w:rFonts w:eastAsia="Liberation Serif" w:cs="Liberation Serif"/>
          <w:b/>
          <w:color w:val="000000"/>
          <w:sz w:val="24"/>
        </w:rPr>
        <w:t>Doložka o zveřejnění</w:t>
      </w:r>
      <w:r>
        <w:rPr>
          <w:rFonts w:eastAsia="Liberation Serif" w:cs="Liberation Serif"/>
          <w:b w:val="false"/>
          <w:color w:val="000000"/>
          <w:sz w:val="24"/>
        </w:rPr>
        <w:br/>
        <w:t>Všechny smlouvy</w:t>
      </w:r>
      <w:ins w:id="7" w:author="piratjakub" w:date="2015-01-14T11:09:10Z">
        <w:r>
          <w:rPr>
            <w:rFonts w:eastAsia="Liberation Serif" w:cs="Liberation Serif"/>
            <w:b w:val="false"/>
            <w:color w:val="000000"/>
            <w:sz w:val="24"/>
          </w:rPr>
          <w:t xml:space="preserve">, na které se má vztahovat povinnost zveřejnění podle těchto zásad, </w:t>
        </w:r>
      </w:ins>
      <w:r>
        <w:rPr>
          <w:rFonts w:eastAsia="Liberation Serif" w:cs="Liberation Serif"/>
          <w:b w:val="false"/>
          <w:color w:val="000000"/>
          <w:sz w:val="24"/>
        </w:rPr>
        <w:t>by v každém případě měly obsahovat doložku o zveřejnění</w:t>
      </w:r>
      <w:ins w:id="8" w:author="piratjakub" w:date="2015-01-14T11:06:10Z">
        <w:r>
          <w:rPr>
            <w:rFonts w:eastAsia="Liberation Serif" w:cs="Liberation Serif"/>
            <w:b w:val="false"/>
            <w:color w:val="000000"/>
            <w:sz w:val="24"/>
          </w:rPr>
          <w:t xml:space="preserve"> (viz usnesení rady hl. m. Prahy č. 1073 ze dne 5. 10. 1999, v aktuálním znění)</w:t>
        </w:r>
      </w:ins>
      <w:r>
        <w:rPr>
          <w:rFonts w:eastAsia="Liberation Serif" w:cs="Liberation Serif"/>
          <w:b w:val="false"/>
          <w:color w:val="000000"/>
          <w:sz w:val="24"/>
        </w:rPr>
        <w:t xml:space="preserve">. Účelem doložky o zveřejnění je vymezit části smlouvy, u kterých je dán zákonný důvod, kvůli němuž je zakázáno smlouvu nebo její část zveřejnit, a jsou tedy nutně ze zveřejnění vyloučeny. </w:t>
      </w:r>
      <w:del w:id="9" w:author="piratjakub" w:date="2015-01-14T11:09:44Z">
        <w:r>
          <w:rPr>
            <w:rFonts w:eastAsia="Liberation Serif" w:cs="Liberation Serif"/>
            <w:b w:val="false"/>
            <w:color w:val="000000"/>
            <w:sz w:val="24"/>
          </w:rPr>
          <w:delText>Součástí doložky o zveřejnění je tabulka, která na každém řádku obsahuje přesně vymezenou část smlouvy vyloučenou ze zveřejnění (např. pomocí čísla článku, odstavce a části věty) a také důvod vyloučení s odkazem na zákonné ustanovení. V doložce o zveřejnění musí být uveden souhlas se zveřejněním smlouvy nebo její části, která není v doložce vyloučena ze zveřejnění, a to pro případ, že zákon takový souhlas vyžaduje (obecně zákon souhlas druhé smluvní strany nevyžaduje). Doložka sama o sobě však nenahrazuje rozhodnutí správního orgánu nebo soudu, které může vymezit části smlouvy vyloučené z poskytování informací odlišně.</w:delText>
        </w:r>
      </w:del>
      <w:r/>
    </w:p>
    <w:p>
      <w:pPr>
        <w:pStyle w:val="Normal"/>
        <w:widowControl w:val="false"/>
        <w:numPr>
          <w:ilvl w:val="0"/>
          <w:numId w:val="1"/>
        </w:numPr>
        <w:spacing w:lineRule="auto" w:line="264" w:before="57" w:after="57"/>
        <w:ind w:left="720" w:right="0" w:hanging="359"/>
      </w:pPr>
      <w:del w:id="10" w:author="piratjakub" w:date="2015-01-14T11:09:44Z">
        <w:r>
          <w:rPr>
            <w:rFonts w:eastAsia="Liberation Serif" w:cs="Liberation Serif"/>
            <w:b/>
            <w:color w:val="000000"/>
            <w:sz w:val="24"/>
          </w:rPr>
          <w:delText>Doložka o účinnosti zveřejněním</w:delText>
        </w:r>
      </w:del>
      <w:r>
        <w:rPr>
          <w:rFonts w:eastAsia="Liberation Serif" w:cs="Liberation Serif"/>
          <w:b/>
          <w:color w:val="000000"/>
          <w:sz w:val="24"/>
        </w:rPr>
        <w:t xml:space="preserve"> </w:t>
      </w:r>
      <w:ins w:id="11" w:author="piratjakub" w:date="2015-01-14T11:11:54Z">
        <w:r>
          <w:rPr>
            <w:rFonts w:eastAsia="Liberation Serif" w:cs="Liberation Serif"/>
            <w:b/>
            <w:color w:val="000000"/>
            <w:sz w:val="24"/>
          </w:rPr>
          <w:t>Předběžné zveřejňování návrhů smluv</w:t>
        </w:r>
      </w:ins>
      <w:r>
        <w:rPr>
          <w:rFonts w:eastAsia="Liberation Serif" w:cs="Liberation Serif"/>
          <w:b w:val="false"/>
          <w:color w:val="000000"/>
          <w:sz w:val="24"/>
        </w:rPr>
        <w:br/>
      </w:r>
      <w:ins w:id="12" w:author="piratjakub" w:date="2015-01-14T11:29:27Z">
        <w:r>
          <w:rPr>
            <w:rFonts w:eastAsia="Liberation Serif" w:cs="Liberation Serif"/>
            <w:b w:val="false"/>
            <w:color w:val="000000"/>
            <w:sz w:val="24"/>
          </w:rPr>
          <w:t xml:space="preserve">Návrhy smluv včetně dodatků, které jsou součástí podkladů pro radu hl. m. Prahy, se zveřejňují </w:t>
        </w:r>
      </w:ins>
      <w:ins w:id="13" w:author="piratjakub" w:date="2015-01-14T11:29:27Z">
        <w:r>
          <w:rPr>
            <w:rFonts w:eastAsia="Liberation Serif" w:cs="Liberation Serif"/>
            <w:b w:val="false"/>
            <w:color w:val="000000"/>
            <w:sz w:val="24"/>
          </w:rPr>
          <w:t>jako smlouvy samotné pokud možno aspoň 5 dní před jejich projednáním. Rada může upravit předběžné zveřejňování smluv uzavíraných v působnosti magistrátu hl. m. Prahy.</w:t>
        </w:r>
      </w:ins>
      <w:r/>
    </w:p>
    <w:p>
      <w:pPr>
        <w:pStyle w:val="Normal"/>
        <w:widowControl w:val="false"/>
        <w:numPr>
          <w:ilvl w:val="0"/>
          <w:numId w:val="0"/>
        </w:numPr>
        <w:spacing w:lineRule="auto" w:line="264" w:before="57" w:after="57"/>
        <w:ind w:left="720" w:right="0" w:hanging="359"/>
      </w:pPr>
      <w:del w:id="14" w:author="piratjakub" w:date="2015-01-14T11:29:27Z">
        <w:r>
          <w:rPr>
            <w:rFonts w:eastAsia="Liberation Serif" w:cs="Liberation Serif"/>
            <w:b w:val="false"/>
            <w:color w:val="000000"/>
            <w:sz w:val="24"/>
          </w:rPr>
          <w:delText xml:space="preserve">Ve smlouvě by měla být ve vhodných, obecně vymezených případech ujednána doložka, že smlouva nabývá účinnosti nejdříve jejím zveřejněním na internetových stránkách města. V takovém případě na sebe město v doložce převezme též povinnost smlouvu zveřejnit bez zbytečného odkladu po jejím uzavření. Možnost zveřejnit smlouvu na stránkách města bude mít i druhá smluvní strana pro případ, že město nesplní povinnost smlouvu zveřejnit. Účinnosti smlouvy pochopitelně nesmí bránit, že určité smlouvy či její části se v souladu s těmito zásadami nezveřejňují. Seznam případů, ve kterých je doložka o účinnosti zveřejněním součástí smlouvy, stanoví Rada. Pokud smlouva obsahuje doložku o účinnosti smlouvy zveřejněním, vystaví informační systém se smlouvami na žádost potvrzení o zveřejnění smlouvy s elektronickou značkou města. </w:delText>
        </w:r>
      </w:del>
      <w:r/>
    </w:p>
    <w:p>
      <w:pPr>
        <w:pStyle w:val="Normal"/>
        <w:widowControl w:val="false"/>
        <w:numPr>
          <w:ilvl w:val="0"/>
          <w:numId w:val="1"/>
        </w:numPr>
        <w:spacing w:lineRule="auto" w:line="264" w:before="57" w:after="57"/>
        <w:ind w:left="720" w:right="0" w:hanging="359"/>
      </w:pPr>
      <w:r>
        <w:rPr>
          <w:rFonts w:eastAsia="Liberation Serif" w:cs="Liberation Serif"/>
          <w:b/>
          <w:color w:val="000000"/>
          <w:sz w:val="24"/>
        </w:rPr>
        <w:t>Závaznost pro městské organizace</w:t>
      </w:r>
      <w:r>
        <w:rPr>
          <w:rFonts w:eastAsia="Liberation Serif" w:cs="Liberation Serif"/>
          <w:b w:val="false"/>
          <w:color w:val="000000"/>
          <w:sz w:val="24"/>
        </w:rPr>
        <w:br/>
        <w:t xml:space="preserve">Stejný standard zveřejňování smluv zajišťuje město u svých městských organizací (jeho příspěvkové organizace či obchodní společnosti ovládané, byť přes jiné právnické osoby, městem atd.). Městské organizace by měly uchovávat a zveřejňovat smlouvy ve stejném informačním systému jako jejich mateřské město. Stejný standard zveřejňování smluv prosazuje město ve veřejných institucích, jichž je členem (např. svazy měst a krajů). Využívá přitom možností, které zákon pro účely řízení v tom kterém případě poskytuje (např. pokyn řediteli příspěvkové organizace, usnesení valné hromady akciové společnosti, návrhové a hlasovací právo na zasedáních organizací, jichž je členem). </w:t>
      </w:r>
      <w:r/>
    </w:p>
    <w:p>
      <w:pPr>
        <w:pStyle w:val="Normal"/>
        <w:widowControl w:val="false"/>
        <w:numPr>
          <w:ilvl w:val="0"/>
          <w:numId w:val="1"/>
        </w:numPr>
        <w:spacing w:lineRule="auto" w:line="264" w:before="57" w:after="57"/>
        <w:ind w:left="720" w:right="0" w:hanging="359"/>
        <w:rPr>
          <w:sz w:val="24"/>
          <w:b w:val="false"/>
          <w:sz w:val="24"/>
          <w:b w:val="false"/>
          <w:rFonts w:ascii="Liberation Serif" w:hAnsi="Liberation Serif" w:eastAsia="Liberation Serif" w:cs="Liberation Serif"/>
          <w:color w:val="000000"/>
        </w:rPr>
      </w:pPr>
      <w:r>
        <w:rPr>
          <w:rFonts w:eastAsia="Liberation Serif" w:cs="Liberation Serif"/>
          <w:b/>
          <w:color w:val="000000"/>
          <w:sz w:val="24"/>
        </w:rPr>
        <w:t>Údaje o plnění smlouvy</w:t>
      </w:r>
      <w:r>
        <w:rPr>
          <w:rFonts w:eastAsia="Liberation Serif" w:cs="Liberation Serif"/>
          <w:b w:val="false"/>
          <w:color w:val="000000"/>
          <w:sz w:val="24"/>
        </w:rPr>
        <w:br/>
        <w:t>Město směřuje k tomu, aby byly zveřejňovány též údaje vypovídající o plnění smlouvy (faktury, objednávky, dokumenty o prominutí dluhu, odkaz na platbu z transparentního účtu, seznam neuhrazených či sporných závazků apod.), a to podle stejného standardu jako smlouvy samotné. Plnění smlouvy sleduje příslušný orgán města nebo městská organizace. Tak si mohou občané nebo kontrolní orgány ověřit, že smlouva je skutečně dodržena. Zveřejňování doprovodných informací však není povinností podle těchto zásad, pokud je informační systémy, ve kterých jsou uvedené doprovodné informace, zatím nezpřístupňují pomocí jednoduše napojitelných rozhraní.</w:t>
      </w:r>
      <w:r/>
    </w:p>
    <w:p>
      <w:pPr>
        <w:pStyle w:val="Normal"/>
        <w:widowControl w:val="false"/>
        <w:numPr>
          <w:ilvl w:val="0"/>
          <w:numId w:val="1"/>
        </w:numPr>
        <w:spacing w:lineRule="auto" w:line="264" w:before="57" w:after="57"/>
        <w:ind w:left="720" w:right="0" w:hanging="359"/>
        <w:rPr>
          <w:sz w:val="24"/>
          <w:b w:val="false"/>
          <w:sz w:val="24"/>
          <w:b w:val="false"/>
          <w:rFonts w:ascii="Liberation Serif" w:hAnsi="Liberation Serif" w:eastAsia="Liberation Serif" w:cs="Liberation Serif"/>
          <w:color w:val="000000"/>
        </w:rPr>
      </w:pPr>
      <w:r>
        <w:rPr>
          <w:rFonts w:eastAsia="Liberation Serif" w:cs="Liberation Serif"/>
          <w:b/>
          <w:color w:val="000000"/>
          <w:sz w:val="24"/>
        </w:rPr>
        <w:t>Kontrola</w:t>
      </w:r>
      <w:r>
        <w:rPr>
          <w:rFonts w:eastAsia="Liberation Serif" w:cs="Liberation Serif"/>
          <w:b w:val="false"/>
          <w:color w:val="000000"/>
          <w:sz w:val="24"/>
        </w:rPr>
        <w:br/>
        <w:t xml:space="preserve">Hospodárnost uzavřených smluv může kontrolovat každý občan (v míře, kterou si zvolí), jakož i finanční výbor zastupitelstva. Nezávislým dohledem nad plněním tohoto usnesení je pověřen kontrolní výbor zastupitelstva. Těmto orgánům zastupitelstva mohou občané posílat své podněty. Kontrolní výbor předloží zastupitelstvu zprávu o kontrole provádění tohoto usnesení, a to vždy do dvou měsíců od konce kontrolního termínu a dále vždy do dvou měsíců od uplynutí předchozího roku. Ve zprávě o kontrole vyhodnotí, do jaké míry město a jeho jednotlivé městské organizace plní úkoly uvedené v těchto zásadách, a může navrhnout přijetí potřebných opatření. </w:t>
      </w:r>
      <w:r/>
    </w:p>
    <w:p>
      <w:pPr>
        <w:pStyle w:val="Normal"/>
        <w:widowControl w:val="false"/>
        <w:numPr>
          <w:ilvl w:val="0"/>
          <w:numId w:val="1"/>
        </w:numPr>
        <w:spacing w:lineRule="auto" w:line="264" w:before="57" w:after="57"/>
        <w:ind w:left="720" w:right="0" w:hanging="359"/>
      </w:pPr>
      <w:r>
        <w:rPr>
          <w:rFonts w:eastAsia="Liberation Serif" w:cs="Liberation Serif"/>
          <w:b/>
          <w:color w:val="000000"/>
          <w:sz w:val="24"/>
        </w:rPr>
        <w:t>Časová působnost</w:t>
      </w:r>
      <w:r>
        <w:rPr>
          <w:rFonts w:eastAsia="Liberation Serif" w:cs="Liberation Serif"/>
          <w:b w:val="false"/>
          <w:color w:val="000000"/>
          <w:sz w:val="24"/>
        </w:rPr>
        <w:br/>
        <w:t xml:space="preserve">Povinnosti uvedené v těchto zásadách se vztahují na smlouvy uzavřené od 1. 1. 2016. Do té doby se postupuje podle těchto zásad přiměřeně, v návaznosti na technické možnosti stávajících informačních systémů. Rada stanoví, na které další již uzavřené a platné smlouvy se použijí ustanovení těchto zásad. </w:t>
      </w:r>
      <w:r/>
    </w:p>
    <w:sectPr>
      <w:footerReference w:type="default" r:id="rId2"/>
      <w:type w:val="nextPage"/>
      <w:pgSz w:w="11906" w:h="16838"/>
      <w:pgMar w:left="1134" w:right="1134" w:header="0" w:top="1134" w:footer="720"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roman"/>
    <w:pitch w:val="variable"/>
  </w:font>
  <w:font w:name="Liberation Sans">
    <w:altName w:val="Arial"/>
    <w:charset w:val="ee"/>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before="0" w:after="0"/>
      <w:jc w:val="center"/>
    </w:pPr>
    <w:r>
      <w:rPr/>
      <w:fldChar w:fldCharType="begin"/>
    </w:r>
    <w:r>
      <w:instrText> PAGE </w:instrText>
    </w:r>
    <w:r>
      <w:fldChar w:fldCharType="separate"/>
    </w:r>
    <w:r>
      <w:t>3</w:t>
    </w:r>
    <w:r>
      <w:fldChar w:fldCharType="end"/>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3."/>
      <w:lvlJc w:val="left"/>
      <w:pPr>
        <w:ind w:left="1440" w:hanging="-1080"/>
      </w:pPr>
    </w:lvl>
    <w:lvl w:ilvl="3">
      <w:start w:val="1"/>
      <w:numFmt w:val="decimal"/>
      <w:lvlText w:val="%4."/>
      <w:lvlJc w:val="left"/>
      <w:pPr>
        <w:ind w:left="1800" w:hanging="-1440"/>
      </w:pPr>
    </w:lvl>
    <w:lvl w:ilvl="4">
      <w:start w:val="1"/>
      <w:numFmt w:val="decimal"/>
      <w:lvlText w:val="%5."/>
      <w:lvlJc w:val="left"/>
      <w:pPr>
        <w:ind w:left="2160" w:hanging="-1800"/>
      </w:pPr>
    </w:lvl>
    <w:lvl w:ilvl="5">
      <w:start w:val="1"/>
      <w:numFmt w:val="decimal"/>
      <w:lvlText w:val="%6."/>
      <w:lvlJc w:val="left"/>
      <w:pPr>
        <w:ind w:left="2520" w:hanging="-2160"/>
      </w:pPr>
    </w:lvl>
    <w:lvl w:ilvl="6">
      <w:start w:val="1"/>
      <w:numFmt w:val="decimal"/>
      <w:lvlText w:val="%7."/>
      <w:lvlJc w:val="left"/>
      <w:pPr>
        <w:ind w:left="2880" w:hanging="-2520"/>
      </w:pPr>
    </w:lvl>
    <w:lvl w:ilvl="7">
      <w:start w:val="1"/>
      <w:numFmt w:val="decimal"/>
      <w:lvlText w:val="%8."/>
      <w:lvlJc w:val="left"/>
      <w:pPr>
        <w:ind w:left="3240" w:hanging="-2880"/>
      </w:pPr>
    </w:lvl>
    <w:lvl w:ilvl="8">
      <w:start w:val="1"/>
      <w:numFmt w:val="decimal"/>
      <w:lvlText w:val="%9."/>
      <w:lvlJc w:val="left"/>
      <w:pPr>
        <w:ind w:left="3600" w:hanging="-32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0"/>
        <w:lang w:val="cs-CZ" w:eastAsia="zh-CN" w:bidi="hi-IN"/>
      </w:rPr>
    </w:rPrDefault>
    <w:pPrDefault>
      <w:pPr/>
    </w:pPrDefault>
  </w:docDefaults>
  <w:style w:type="paragraph" w:styleId="Normal">
    <w:name w:val="Normal"/>
    <w:pPr>
      <w:keepNext/>
      <w:keepLines w:val="false"/>
      <w:widowControl w:val="false"/>
      <w:suppressAutoHyphens w:val="true"/>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0"/>
      <w:u w:val="none"/>
      <w:vertAlign w:val="baseline"/>
      <w:lang w:val="cs-CZ" w:eastAsia="zh-CN" w:bidi="hi-IN"/>
    </w:rPr>
  </w:style>
  <w:style w:type="paragraph" w:styleId="Nadpis1">
    <w:name w:val="Nadpis 1"/>
    <w:next w:val="Normal"/>
    <w:pPr>
      <w:keepNext/>
      <w:keepLines/>
      <w:widowControl w:val="false"/>
      <w:suppressAutoHyphens w:val="true"/>
      <w:spacing w:lineRule="auto" w:line="240" w:before="240" w:after="120"/>
    </w:pPr>
    <w:rPr>
      <w:rFonts w:ascii="Liberation Sans" w:hAnsi="Liberation Sans" w:eastAsia="Liberation Sans" w:cs="Liberation Sans"/>
      <w:b/>
      <w:color w:val="000000"/>
      <w:sz w:val="36"/>
      <w:szCs w:val="20"/>
      <w:lang w:val="cs-CZ" w:eastAsia="zh-CN" w:bidi="hi-IN"/>
    </w:rPr>
  </w:style>
  <w:style w:type="paragraph" w:styleId="Nadpis2">
    <w:name w:val="Nadpis 2"/>
    <w:next w:val="Normal"/>
    <w:pPr>
      <w:keepNext/>
      <w:keepLines/>
      <w:widowControl w:val="false"/>
      <w:suppressAutoHyphens w:val="true"/>
      <w:spacing w:lineRule="auto" w:line="240" w:before="200" w:after="120"/>
    </w:pPr>
    <w:rPr>
      <w:rFonts w:ascii="Liberation Sans" w:hAnsi="Liberation Sans" w:eastAsia="Liberation Sans" w:cs="Liberation Sans"/>
      <w:b/>
      <w:color w:val="000000"/>
      <w:sz w:val="32"/>
      <w:szCs w:val="20"/>
      <w:lang w:val="cs-CZ" w:eastAsia="zh-CN" w:bidi="hi-IN"/>
    </w:rPr>
  </w:style>
  <w:style w:type="paragraph" w:styleId="Nadpis3">
    <w:name w:val="Nadpis 3"/>
    <w:next w:val="Normal"/>
    <w:pPr>
      <w:keepNext/>
      <w:keepLines/>
      <w:widowControl w:val="false"/>
      <w:suppressAutoHyphens w:val="true"/>
      <w:spacing w:lineRule="auto" w:line="240" w:before="140" w:after="120"/>
    </w:pPr>
    <w:rPr>
      <w:rFonts w:ascii="Liberation Sans" w:hAnsi="Liberation Sans" w:eastAsia="Liberation Sans" w:cs="Liberation Sans"/>
      <w:b/>
      <w:color w:val="808080"/>
      <w:sz w:val="28"/>
      <w:szCs w:val="20"/>
      <w:lang w:val="cs-CZ" w:eastAsia="zh-CN" w:bidi="hi-IN"/>
    </w:rPr>
  </w:style>
  <w:style w:type="paragraph" w:styleId="Nadpis4">
    <w:name w:val="Nadpis 4"/>
    <w:next w:val="Normal"/>
    <w:pPr>
      <w:keepNext/>
      <w:keepLines/>
      <w:widowControl w:val="false"/>
      <w:suppressAutoHyphens w:val="true"/>
      <w:spacing w:lineRule="auto" w:line="240" w:before="240" w:after="40"/>
      <w:contextualSpacing/>
    </w:pPr>
    <w:rPr>
      <w:rFonts w:ascii="Liberation Serif" w:hAnsi="Liberation Serif" w:eastAsia="Liberation Serif" w:cs="Liberation Serif"/>
      <w:b/>
      <w:color w:val="000000"/>
      <w:sz w:val="24"/>
      <w:szCs w:val="20"/>
      <w:lang w:val="cs-CZ" w:eastAsia="zh-CN" w:bidi="hi-IN"/>
    </w:rPr>
  </w:style>
  <w:style w:type="paragraph" w:styleId="Nadpis5">
    <w:name w:val="Nadpis 5"/>
    <w:next w:val="Normal"/>
    <w:pPr>
      <w:keepNext/>
      <w:keepLines/>
      <w:widowControl w:val="false"/>
      <w:suppressAutoHyphens w:val="true"/>
      <w:spacing w:lineRule="auto" w:line="240" w:before="220" w:after="40"/>
      <w:contextualSpacing/>
    </w:pPr>
    <w:rPr>
      <w:rFonts w:ascii="Liberation Serif" w:hAnsi="Liberation Serif" w:eastAsia="Liberation Serif" w:cs="Liberation Serif"/>
      <w:b/>
      <w:color w:val="000000"/>
      <w:sz w:val="22"/>
      <w:szCs w:val="20"/>
      <w:lang w:val="cs-CZ" w:eastAsia="zh-CN" w:bidi="hi-IN"/>
    </w:rPr>
  </w:style>
  <w:style w:type="paragraph" w:styleId="Nadpis6">
    <w:name w:val="Nadpis 6"/>
    <w:next w:val="Normal"/>
    <w:pPr>
      <w:keepNext/>
      <w:keepLines/>
      <w:widowControl w:val="false"/>
      <w:suppressAutoHyphens w:val="true"/>
      <w:spacing w:lineRule="auto" w:line="240" w:before="200" w:after="40"/>
      <w:contextualSpacing/>
    </w:pPr>
    <w:rPr>
      <w:rFonts w:ascii="Liberation Serif" w:hAnsi="Liberation Serif" w:eastAsia="Liberation Serif" w:cs="Liberation Serif"/>
      <w:b/>
      <w:color w:val="000000"/>
      <w:sz w:val="20"/>
      <w:szCs w:val="20"/>
      <w:lang w:val="cs-CZ" w:eastAsia="zh-CN" w:bidi="hi-IN"/>
    </w:rPr>
  </w:style>
  <w:style w:type="paragraph" w:styleId="Nadpis">
    <w:name w:val="Nadpis"/>
    <w:basedOn w:val="Normal"/>
    <w:next w:val="Tlotextu"/>
    <w:pPr>
      <w:keepNext/>
      <w:spacing w:before="240" w:after="120"/>
    </w:pPr>
    <w:rPr>
      <w:rFonts w:ascii="Liberation Sans" w:hAnsi="Liberation Sans" w:eastAsia="Microsoft YaHei" w:cs="Mangal"/>
      <w:sz w:val="28"/>
      <w:szCs w:val="28"/>
    </w:rPr>
  </w:style>
  <w:style w:type="paragraph" w:styleId="Tlotextu">
    <w:name w:val="Tělo textu"/>
    <w:basedOn w:val="Normal"/>
    <w:pPr>
      <w:spacing w:lineRule="auto" w:line="288" w:before="0" w:after="140"/>
    </w:pPr>
    <w:rPr/>
  </w:style>
  <w:style w:type="paragraph" w:styleId="Seznam">
    <w:name w:val="Seznam"/>
    <w:basedOn w:val="Tlotextu"/>
    <w:pPr/>
    <w:rPr>
      <w:rFonts w:cs="Mangal"/>
    </w:rPr>
  </w:style>
  <w:style w:type="paragraph" w:styleId="Popisek">
    <w:name w:val="Popisek"/>
    <w:basedOn w:val="Normal"/>
    <w:pPr>
      <w:suppressLineNumbers/>
      <w:spacing w:before="120" w:after="120"/>
    </w:pPr>
    <w:rPr>
      <w:rFonts w:cs="Mangal"/>
      <w:i/>
      <w:iCs/>
      <w:sz w:val="24"/>
      <w:szCs w:val="24"/>
    </w:rPr>
  </w:style>
  <w:style w:type="paragraph" w:styleId="Rejstk">
    <w:name w:val="Rejstřík"/>
    <w:basedOn w:val="Normal"/>
    <w:pPr>
      <w:suppressLineNumbers/>
    </w:pPr>
    <w:rPr>
      <w:rFonts w:cs="Mangal"/>
    </w:rPr>
  </w:style>
  <w:style w:type="paragraph" w:styleId="LOnormal" w:default="1">
    <w:name w:val="LO-normal"/>
    <w:pPr>
      <w:keepNext/>
      <w:keepLines w:val="false"/>
      <w:widowControl/>
      <w:suppressAutoHyphens w:val="true"/>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0"/>
      <w:u w:val="none"/>
      <w:vertAlign w:val="baseline"/>
      <w:lang w:val="cs-CZ" w:eastAsia="zh-CN" w:bidi="hi-IN"/>
    </w:rPr>
  </w:style>
  <w:style w:type="paragraph" w:styleId="Nzev">
    <w:name w:val="Název"/>
    <w:basedOn w:val="LOnormal"/>
    <w:next w:val="Normal"/>
    <w:pPr>
      <w:keepNext/>
      <w:keepLines/>
      <w:widowControl w:val="false"/>
      <w:spacing w:lineRule="auto" w:line="240" w:before="567" w:after="567"/>
      <w:jc w:val="center"/>
    </w:pPr>
    <w:rPr>
      <w:rFonts w:ascii="Liberation Sans" w:hAnsi="Liberation Sans" w:eastAsia="Liberation Sans" w:cs="Liberation Sans"/>
      <w:b/>
      <w:color w:val="000000"/>
      <w:sz w:val="56"/>
    </w:rPr>
  </w:style>
  <w:style w:type="paragraph" w:styleId="Podtitul">
    <w:name w:val="Podtitul"/>
    <w:basedOn w:val="LOnormal"/>
    <w:next w:val="Normal"/>
    <w:pPr>
      <w:keepNext/>
      <w:keepLines/>
      <w:widowControl w:val="false"/>
      <w:spacing w:lineRule="auto" w:line="240" w:before="60" w:after="120"/>
      <w:jc w:val="center"/>
    </w:pPr>
    <w:rPr>
      <w:rFonts w:ascii="Liberation Sans" w:hAnsi="Liberation Sans" w:eastAsia="Liberation Sans" w:cs="Liberation Sans"/>
      <w:b w:val="false"/>
      <w:i/>
      <w:color w:val="000000"/>
      <w:sz w:val="36"/>
    </w:rPr>
  </w:style>
  <w:style w:type="paragraph" w:styleId="Zpat">
    <w:name w:val="Zápatí"/>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188</TotalTime>
  <Application>LibreOffice/4.3.4.1$Windows_x86 LibreOffice_project/bc356b2f991740509f321d70e4512a6a54c5f243</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cs-CZ</dc:language>
  <dcterms:modified xsi:type="dcterms:W3CDTF">2015-03-03T10:55:49Z</dcterms:modified>
  <cp:revision>2</cp:revision>
  <dc:title>TiskZ-3110-Příloha č.1 k usnesení Zastupitelstva HMP [TED].docx.docx</dc:title>
</cp:coreProperties>
</file>